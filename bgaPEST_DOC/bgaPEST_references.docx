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A5" w:rsidRDefault="002D5DA5" w:rsidP="002D5DA5">
      <w:pPr>
        <w:pStyle w:val="Heading1"/>
      </w:pPr>
      <w:r>
        <w:t>Main Set of References</w:t>
      </w:r>
    </w:p>
    <w:p w:rsidR="002D5DA5" w:rsidRDefault="002D5DA5" w:rsidP="002D5DA5"/>
    <w:p w:rsidR="002D5DA5" w:rsidRPr="002D5DA5" w:rsidRDefault="00C16340" w:rsidP="002D5DA5">
      <w:pPr>
        <w:pStyle w:val="Reference"/>
        <w:rPr>
          <w:szCs w:val="24"/>
        </w:rPr>
      </w:pPr>
      <w:r>
        <w:rPr>
          <w:szCs w:val="24"/>
        </w:rPr>
        <w:t>Aster, R.</w:t>
      </w:r>
      <w:r w:rsidR="002D5DA5" w:rsidRPr="002D5DA5">
        <w:rPr>
          <w:szCs w:val="24"/>
        </w:rPr>
        <w:t>C.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Borchers</w:t>
      </w:r>
      <w:proofErr w:type="spellEnd"/>
      <w:r>
        <w:rPr>
          <w:szCs w:val="24"/>
        </w:rPr>
        <w:t>, B., and Thurber, C.</w:t>
      </w:r>
      <w:r w:rsidR="002D5DA5" w:rsidRPr="002D5DA5">
        <w:rPr>
          <w:szCs w:val="24"/>
        </w:rPr>
        <w:t>H., 2005, Parameter</w:t>
      </w:r>
      <w:r w:rsidRPr="002D5DA5">
        <w:rPr>
          <w:szCs w:val="24"/>
        </w:rPr>
        <w:t xml:space="preserve"> estimation and inverse problem</w:t>
      </w:r>
      <w:r w:rsidR="002D5DA5" w:rsidRPr="002D5DA5">
        <w:rPr>
          <w:szCs w:val="24"/>
        </w:rPr>
        <w:t>s</w:t>
      </w:r>
      <w:r>
        <w:rPr>
          <w:szCs w:val="24"/>
        </w:rPr>
        <w:t>:</w:t>
      </w:r>
      <w:r w:rsidR="002D5DA5" w:rsidRPr="002D5DA5">
        <w:rPr>
          <w:szCs w:val="24"/>
        </w:rPr>
        <w:t xml:space="preserve"> </w:t>
      </w:r>
      <w:ins w:id="0" w:author="Mike Eberle" w:date="2012-07-11T10:42:00Z">
        <w:r w:rsidRPr="002D5DA5">
          <w:rPr>
            <w:szCs w:val="24"/>
          </w:rPr>
          <w:t>Amsterdam,</w:t>
        </w:r>
      </w:ins>
      <w:r w:rsidR="00BC74D0">
        <w:rPr>
          <w:szCs w:val="24"/>
        </w:rPr>
        <w:t xml:space="preserve"> </w:t>
      </w:r>
      <w:ins w:id="1" w:author="Mike Eberle" w:date="2012-07-11T10:42:00Z">
        <w:r w:rsidRPr="002D5DA5">
          <w:rPr>
            <w:szCs w:val="24"/>
          </w:rPr>
          <w:t>Elsevier</w:t>
        </w:r>
      </w:ins>
      <w:r w:rsidR="00BC74D0">
        <w:rPr>
          <w:szCs w:val="24"/>
        </w:rPr>
        <w:t xml:space="preserve"> </w:t>
      </w:r>
      <w:ins w:id="2" w:author="Mike Eberle" w:date="2012-07-11T10:42:00Z">
        <w:r w:rsidRPr="002D5DA5">
          <w:rPr>
            <w:szCs w:val="24"/>
          </w:rPr>
          <w:t>Academic</w:t>
        </w:r>
      </w:ins>
      <w:r w:rsidR="00BC74D0">
        <w:rPr>
          <w:szCs w:val="24"/>
        </w:rPr>
        <w:t xml:space="preserve"> </w:t>
      </w:r>
      <w:ins w:id="3" w:author="Mike Eberle" w:date="2012-07-11T10:42:00Z">
        <w:r w:rsidRPr="002D5DA5">
          <w:rPr>
            <w:szCs w:val="24"/>
          </w:rPr>
          <w:t>Press,</w:t>
        </w:r>
        <w:r>
          <w:rPr>
            <w:szCs w:val="24"/>
          </w:rPr>
          <w:t xml:space="preserve"> </w:t>
        </w:r>
      </w:ins>
      <w:r w:rsidR="002D5DA5" w:rsidRPr="002D5DA5">
        <w:rPr>
          <w:szCs w:val="24"/>
        </w:rPr>
        <w:t>Inter</w:t>
      </w:r>
      <w:r>
        <w:rPr>
          <w:szCs w:val="24"/>
        </w:rPr>
        <w:t>national</w:t>
      </w:r>
      <w:r w:rsidR="00BC74D0">
        <w:rPr>
          <w:szCs w:val="24"/>
        </w:rPr>
        <w:t xml:space="preserve"> </w:t>
      </w:r>
      <w:r>
        <w:rPr>
          <w:szCs w:val="24"/>
        </w:rPr>
        <w:t>Geophysics Series, v</w:t>
      </w:r>
      <w:r w:rsidR="002D5DA5" w:rsidRPr="002D5DA5">
        <w:rPr>
          <w:szCs w:val="24"/>
        </w:rPr>
        <w:t xml:space="preserve">. 90, </w:t>
      </w:r>
      <w:del w:id="4" w:author="Mike Eberle" w:date="2012-07-11T10:42:00Z">
        <w:r w:rsidR="002D5DA5" w:rsidRPr="002D5DA5" w:rsidDel="00C16340">
          <w:rPr>
            <w:szCs w:val="24"/>
          </w:rPr>
          <w:delText xml:space="preserve">Amsterdam,ElseviPress, </w:delText>
        </w:r>
      </w:del>
      <w:r w:rsidR="002D5DA5" w:rsidRPr="002D5DA5">
        <w:rPr>
          <w:szCs w:val="24"/>
        </w:rPr>
        <w:t>301 p.</w:t>
      </w:r>
    </w:p>
    <w:p w:rsidR="002D5DA5" w:rsidRPr="002D5DA5" w:rsidRDefault="002D5DA5" w:rsidP="002D5DA5">
      <w:pPr>
        <w:pStyle w:val="Reference"/>
        <w:rPr>
          <w:szCs w:val="24"/>
        </w:rPr>
      </w:pPr>
      <w:r w:rsidRPr="002D5DA5">
        <w:rPr>
          <w:szCs w:val="24"/>
        </w:rPr>
        <w:t>Banta, E.</w:t>
      </w:r>
      <w:ins w:id="5" w:author="Mike Eberle" w:date="2012-07-11T08:27:00Z">
        <w:r w:rsidR="00240A70">
          <w:rPr>
            <w:szCs w:val="24"/>
          </w:rPr>
          <w:t>R.</w:t>
        </w:r>
      </w:ins>
      <w:r w:rsidRPr="002D5DA5">
        <w:rPr>
          <w:szCs w:val="24"/>
        </w:rPr>
        <w:t xml:space="preserve">, </w:t>
      </w:r>
      <w:proofErr w:type="spellStart"/>
      <w:r w:rsidRPr="002D5DA5">
        <w:rPr>
          <w:szCs w:val="24"/>
        </w:rPr>
        <w:t>Poeter</w:t>
      </w:r>
      <w:proofErr w:type="spellEnd"/>
      <w:r w:rsidRPr="002D5DA5">
        <w:rPr>
          <w:szCs w:val="24"/>
        </w:rPr>
        <w:t>, E.</w:t>
      </w:r>
      <w:ins w:id="6" w:author="Mike Eberle" w:date="2012-07-11T08:27:00Z">
        <w:r w:rsidR="00240A70">
          <w:rPr>
            <w:szCs w:val="24"/>
          </w:rPr>
          <w:t>P.</w:t>
        </w:r>
      </w:ins>
      <w:r w:rsidRPr="002D5DA5">
        <w:rPr>
          <w:szCs w:val="24"/>
        </w:rPr>
        <w:t>, Doherty, J.</w:t>
      </w:r>
      <w:ins w:id="7" w:author="Mike Eberle" w:date="2012-07-11T08:27:00Z">
        <w:r w:rsidR="00240A70">
          <w:rPr>
            <w:szCs w:val="24"/>
          </w:rPr>
          <w:t>E.</w:t>
        </w:r>
      </w:ins>
      <w:r w:rsidRPr="002D5DA5">
        <w:rPr>
          <w:szCs w:val="24"/>
        </w:rPr>
        <w:t>, and Hill, M.</w:t>
      </w:r>
      <w:ins w:id="8" w:author="Mike Eberle" w:date="2012-07-11T08:27:00Z">
        <w:r w:rsidR="00240A70">
          <w:rPr>
            <w:szCs w:val="24"/>
          </w:rPr>
          <w:t>C.</w:t>
        </w:r>
      </w:ins>
      <w:r w:rsidRPr="002D5DA5">
        <w:rPr>
          <w:szCs w:val="24"/>
        </w:rPr>
        <w:t xml:space="preserve">, 2006, JUPITER: </w:t>
      </w:r>
      <w:r w:rsidR="00866D5C" w:rsidRPr="00866D5C">
        <w:rPr>
          <w:szCs w:val="24"/>
          <w:u w:val="single"/>
          <w:rPrChange w:id="9" w:author="Mike Eberle" w:date="2012-07-11T12:12:00Z">
            <w:rPr>
              <w:szCs w:val="24"/>
            </w:rPr>
          </w:rPrChange>
        </w:rPr>
        <w:t>J</w:t>
      </w:r>
      <w:r w:rsidRPr="002D5DA5">
        <w:rPr>
          <w:szCs w:val="24"/>
        </w:rPr>
        <w:t xml:space="preserve">oint </w:t>
      </w:r>
      <w:r w:rsidR="00866D5C" w:rsidRPr="00866D5C">
        <w:rPr>
          <w:szCs w:val="24"/>
          <w:u w:val="single"/>
          <w:rPrChange w:id="10" w:author="Mike Eberle" w:date="2012-07-11T12:12:00Z">
            <w:rPr>
              <w:szCs w:val="24"/>
            </w:rPr>
          </w:rPrChange>
        </w:rPr>
        <w:t>U</w:t>
      </w:r>
      <w:r w:rsidRPr="002D5DA5">
        <w:rPr>
          <w:szCs w:val="24"/>
        </w:rPr>
        <w:t xml:space="preserve">niversal </w:t>
      </w:r>
      <w:r w:rsidR="00866D5C" w:rsidRPr="00866D5C">
        <w:rPr>
          <w:szCs w:val="24"/>
          <w:u w:val="single"/>
          <w:rPrChange w:id="11" w:author="Mike Eberle" w:date="2012-07-11T12:12:00Z">
            <w:rPr>
              <w:szCs w:val="24"/>
            </w:rPr>
          </w:rPrChange>
        </w:rPr>
        <w:t>P</w:t>
      </w:r>
      <w:r w:rsidRPr="002D5DA5">
        <w:rPr>
          <w:szCs w:val="24"/>
        </w:rPr>
        <w:t xml:space="preserve">arameter </w:t>
      </w:r>
      <w:proofErr w:type="spellStart"/>
      <w:r w:rsidR="00866D5C" w:rsidRPr="00866D5C">
        <w:rPr>
          <w:szCs w:val="24"/>
          <w:u w:val="single"/>
          <w:rPrChange w:id="12" w:author="Mike Eberle" w:date="2012-07-11T12:12:00Z">
            <w:rPr>
              <w:szCs w:val="24"/>
            </w:rPr>
          </w:rPrChange>
        </w:rPr>
        <w:t>I</w:t>
      </w:r>
      <w:r w:rsidRPr="002D5DA5">
        <w:rPr>
          <w:szCs w:val="24"/>
        </w:rPr>
        <w:t>den</w:t>
      </w:r>
      <w:r w:rsidR="00866D5C" w:rsidRPr="00866D5C">
        <w:rPr>
          <w:szCs w:val="24"/>
          <w:u w:val="single"/>
          <w:rPrChange w:id="13" w:author="Mike Eberle" w:date="2012-07-11T12:12:00Z">
            <w:rPr>
              <w:szCs w:val="24"/>
            </w:rPr>
          </w:rPrChange>
        </w:rPr>
        <w:t>T</w:t>
      </w:r>
      <w:r w:rsidRPr="002D5DA5">
        <w:rPr>
          <w:szCs w:val="24"/>
        </w:rPr>
        <w:t>ification</w:t>
      </w:r>
      <w:proofErr w:type="spellEnd"/>
      <w:r w:rsidRPr="002D5DA5">
        <w:rPr>
          <w:szCs w:val="24"/>
        </w:rPr>
        <w:t xml:space="preserve"> and </w:t>
      </w:r>
      <w:r w:rsidR="00866D5C" w:rsidRPr="00866D5C">
        <w:rPr>
          <w:szCs w:val="24"/>
          <w:u w:val="single"/>
          <w:rPrChange w:id="14" w:author="Mike Eberle" w:date="2012-07-11T12:12:00Z">
            <w:rPr>
              <w:szCs w:val="24"/>
            </w:rPr>
          </w:rPrChange>
        </w:rPr>
        <w:t>E</w:t>
      </w:r>
      <w:r w:rsidRPr="002D5DA5">
        <w:rPr>
          <w:szCs w:val="24"/>
        </w:rPr>
        <w:t xml:space="preserve">valuation of </w:t>
      </w:r>
      <w:r w:rsidR="00866D5C" w:rsidRPr="00866D5C">
        <w:rPr>
          <w:szCs w:val="24"/>
          <w:u w:val="single"/>
          <w:rPrChange w:id="15" w:author="Mike Eberle" w:date="2012-07-11T12:12:00Z">
            <w:rPr>
              <w:szCs w:val="24"/>
            </w:rPr>
          </w:rPrChange>
        </w:rPr>
        <w:t>R</w:t>
      </w:r>
      <w:r w:rsidRPr="002D5DA5">
        <w:rPr>
          <w:szCs w:val="24"/>
        </w:rPr>
        <w:t>eliability</w:t>
      </w:r>
      <w:r w:rsidR="00C16340">
        <w:rPr>
          <w:szCs w:val="24"/>
        </w:rPr>
        <w:t>—</w:t>
      </w:r>
      <w:proofErr w:type="gramStart"/>
      <w:r w:rsidRPr="002D5DA5">
        <w:rPr>
          <w:szCs w:val="24"/>
        </w:rPr>
        <w:t>An</w:t>
      </w:r>
      <w:proofErr w:type="gramEnd"/>
      <w:r w:rsidRPr="002D5DA5">
        <w:rPr>
          <w:szCs w:val="24"/>
        </w:rPr>
        <w:t xml:space="preserve"> application programming interface (API) for model analysis</w:t>
      </w:r>
      <w:r w:rsidR="00C16340">
        <w:rPr>
          <w:szCs w:val="24"/>
        </w:rPr>
        <w:t xml:space="preserve">: </w:t>
      </w:r>
      <w:r w:rsidRPr="002D5DA5">
        <w:rPr>
          <w:szCs w:val="24"/>
        </w:rPr>
        <w:t>U.S. Geological Survey Techniques and Methods</w:t>
      </w:r>
      <w:r w:rsidR="00C16340">
        <w:rPr>
          <w:szCs w:val="24"/>
        </w:rPr>
        <w:t>,</w:t>
      </w:r>
      <w:r w:rsidRPr="002D5DA5">
        <w:rPr>
          <w:szCs w:val="24"/>
        </w:rPr>
        <w:t xml:space="preserve"> </w:t>
      </w:r>
      <w:r w:rsidR="00C16340">
        <w:rPr>
          <w:szCs w:val="24"/>
        </w:rPr>
        <w:t>b</w:t>
      </w:r>
      <w:r w:rsidRPr="002D5DA5">
        <w:rPr>
          <w:szCs w:val="24"/>
        </w:rPr>
        <w:t xml:space="preserve">ook 6, </w:t>
      </w:r>
      <w:del w:id="16" w:author="Mike Eberle" w:date="2012-07-11T10:43:00Z">
        <w:r w:rsidRPr="002D5DA5" w:rsidDel="00C16340">
          <w:rPr>
            <w:szCs w:val="24"/>
          </w:rPr>
          <w:delText>Section E, C</w:delText>
        </w:r>
      </w:del>
      <w:ins w:id="17" w:author="Mike Eberle" w:date="2012-07-11T10:43:00Z">
        <w:r w:rsidR="00C16340">
          <w:rPr>
            <w:szCs w:val="24"/>
          </w:rPr>
          <w:t>c</w:t>
        </w:r>
      </w:ins>
      <w:r w:rsidRPr="002D5DA5">
        <w:rPr>
          <w:szCs w:val="24"/>
        </w:rPr>
        <w:t>hap</w:t>
      </w:r>
      <w:del w:id="18" w:author="Mike Eberle" w:date="2012-07-11T10:43:00Z">
        <w:r w:rsidRPr="002D5DA5" w:rsidDel="00C16340">
          <w:rPr>
            <w:szCs w:val="24"/>
          </w:rPr>
          <w:delText>ter</w:delText>
        </w:r>
      </w:del>
      <w:ins w:id="19" w:author="Mike Eberle" w:date="2012-07-11T10:43:00Z">
        <w:r w:rsidR="00C16340">
          <w:rPr>
            <w:szCs w:val="24"/>
          </w:rPr>
          <w:t>.</w:t>
        </w:r>
      </w:ins>
      <w:r w:rsidRPr="002D5DA5">
        <w:rPr>
          <w:szCs w:val="24"/>
        </w:rPr>
        <w:t xml:space="preserve"> </w:t>
      </w:r>
      <w:commentRangeStart w:id="20"/>
      <w:proofErr w:type="gramStart"/>
      <w:ins w:id="21" w:author="Mike Eberle" w:date="2012-07-11T10:43:00Z">
        <w:r w:rsidR="00C16340">
          <w:rPr>
            <w:szCs w:val="24"/>
          </w:rPr>
          <w:t>E</w:t>
        </w:r>
      </w:ins>
      <w:r w:rsidRPr="002D5DA5">
        <w:rPr>
          <w:szCs w:val="24"/>
        </w:rPr>
        <w:t>1</w:t>
      </w:r>
      <w:commentRangeEnd w:id="20"/>
      <w:r w:rsidR="00C16340">
        <w:rPr>
          <w:rStyle w:val="CommentReference"/>
        </w:rPr>
        <w:commentReference w:id="20"/>
      </w:r>
      <w:r w:rsidRPr="002D5DA5">
        <w:rPr>
          <w:szCs w:val="24"/>
        </w:rPr>
        <w:t>, 268 p.</w:t>
      </w:r>
      <w:proofErr w:type="gramEnd"/>
    </w:p>
    <w:p w:rsidR="002D5DA5" w:rsidRPr="002D5DA5" w:rsidRDefault="002D5DA5" w:rsidP="002D5DA5">
      <w:pPr>
        <w:pStyle w:val="Reference"/>
        <w:rPr>
          <w:szCs w:val="24"/>
        </w:rPr>
      </w:pPr>
      <w:r w:rsidRPr="002D5DA5">
        <w:rPr>
          <w:szCs w:val="24"/>
        </w:rPr>
        <w:t>Cardiff, M.</w:t>
      </w:r>
      <w:r w:rsidR="00C41871">
        <w:rPr>
          <w:szCs w:val="24"/>
        </w:rPr>
        <w:t>,</w:t>
      </w:r>
      <w:r w:rsidRPr="002D5DA5">
        <w:rPr>
          <w:szCs w:val="24"/>
        </w:rPr>
        <w:t xml:space="preserve"> and </w:t>
      </w:r>
      <w:proofErr w:type="spellStart"/>
      <w:r w:rsidRPr="002D5DA5">
        <w:rPr>
          <w:szCs w:val="24"/>
        </w:rPr>
        <w:t>Kitanidis</w:t>
      </w:r>
      <w:proofErr w:type="spellEnd"/>
      <w:r w:rsidRPr="002D5DA5">
        <w:rPr>
          <w:szCs w:val="24"/>
        </w:rPr>
        <w:t>,</w:t>
      </w:r>
      <w:r w:rsidR="00BC74D0">
        <w:rPr>
          <w:szCs w:val="24"/>
        </w:rPr>
        <w:t xml:space="preserve"> </w:t>
      </w:r>
      <w:r w:rsidRPr="002D5DA5">
        <w:rPr>
          <w:szCs w:val="24"/>
        </w:rPr>
        <w:t>P.K., 2009, Bayesian inversion for facies detection</w:t>
      </w:r>
      <w:r w:rsidR="00C16340">
        <w:rPr>
          <w:szCs w:val="24"/>
        </w:rPr>
        <w:t>—</w:t>
      </w:r>
      <w:r w:rsidRPr="002D5DA5">
        <w:rPr>
          <w:szCs w:val="24"/>
        </w:rPr>
        <w:t>An extensible level set framework</w:t>
      </w:r>
      <w:r w:rsidR="00C16340">
        <w:rPr>
          <w:szCs w:val="24"/>
        </w:rPr>
        <w:t xml:space="preserve">: </w:t>
      </w:r>
      <w:r w:rsidRPr="002D5DA5">
        <w:rPr>
          <w:szCs w:val="24"/>
        </w:rPr>
        <w:t>Water Resour</w:t>
      </w:r>
      <w:r w:rsidR="00240A70">
        <w:rPr>
          <w:szCs w:val="24"/>
        </w:rPr>
        <w:t xml:space="preserve">ces Research, </w:t>
      </w:r>
      <w:r w:rsidR="00C16340">
        <w:rPr>
          <w:szCs w:val="24"/>
        </w:rPr>
        <w:t>v.</w:t>
      </w:r>
      <w:r w:rsidR="00240A70">
        <w:rPr>
          <w:szCs w:val="24"/>
        </w:rPr>
        <w:t xml:space="preserve"> 45, </w:t>
      </w:r>
      <w:del w:id="22" w:author="Mike Eberle" w:date="2012-07-11T08:32:00Z">
        <w:r w:rsidR="00240A70" w:rsidDel="00240A70">
          <w:rPr>
            <w:szCs w:val="24"/>
          </w:rPr>
          <w:delText>W05,531</w:delText>
        </w:r>
      </w:del>
      <w:commentRangeStart w:id="23"/>
      <w:ins w:id="24" w:author="Mike Eberle" w:date="2012-07-11T08:32:00Z">
        <w:r w:rsidR="00240A70">
          <w:rPr>
            <w:szCs w:val="24"/>
          </w:rPr>
          <w:t>W10416</w:t>
        </w:r>
      </w:ins>
      <w:commentRangeEnd w:id="23"/>
      <w:r w:rsidR="000A68E2">
        <w:rPr>
          <w:rStyle w:val="CommentReference"/>
        </w:rPr>
        <w:commentReference w:id="23"/>
      </w:r>
      <w:r w:rsidR="00240A70">
        <w:rPr>
          <w:szCs w:val="24"/>
        </w:rPr>
        <w:t xml:space="preserve">, </w:t>
      </w:r>
      <w:r w:rsidRPr="002D5DA5">
        <w:rPr>
          <w:szCs w:val="24"/>
        </w:rPr>
        <w:t>doi</w:t>
      </w:r>
      <w:proofErr w:type="gramStart"/>
      <w:r w:rsidRPr="002D5DA5">
        <w:rPr>
          <w:szCs w:val="24"/>
        </w:rPr>
        <w:t>:10.1029</w:t>
      </w:r>
      <w:proofErr w:type="gramEnd"/>
      <w:r w:rsidRPr="002D5DA5">
        <w:rPr>
          <w:szCs w:val="24"/>
        </w:rPr>
        <w:t>/2008wr007675.</w:t>
      </w:r>
    </w:p>
    <w:p w:rsidR="002D5DA5" w:rsidRPr="002D5DA5" w:rsidRDefault="002D5DA5" w:rsidP="002D5DA5">
      <w:pPr>
        <w:pStyle w:val="Reference"/>
        <w:rPr>
          <w:szCs w:val="24"/>
        </w:rPr>
      </w:pPr>
      <w:r w:rsidRPr="002D5DA5">
        <w:rPr>
          <w:szCs w:val="24"/>
        </w:rPr>
        <w:t xml:space="preserve">Cardiff, M., </w:t>
      </w:r>
      <w:proofErr w:type="spellStart"/>
      <w:r w:rsidRPr="002D5DA5">
        <w:rPr>
          <w:szCs w:val="24"/>
        </w:rPr>
        <w:t>Barrash</w:t>
      </w:r>
      <w:proofErr w:type="spellEnd"/>
      <w:r w:rsidRPr="002D5DA5">
        <w:rPr>
          <w:szCs w:val="24"/>
        </w:rPr>
        <w:t xml:space="preserve">, W., and </w:t>
      </w:r>
      <w:proofErr w:type="spellStart"/>
      <w:r w:rsidRPr="002D5DA5">
        <w:rPr>
          <w:szCs w:val="24"/>
        </w:rPr>
        <w:t>Kitanidis</w:t>
      </w:r>
      <w:proofErr w:type="spellEnd"/>
      <w:r w:rsidRPr="002D5DA5">
        <w:rPr>
          <w:szCs w:val="24"/>
        </w:rPr>
        <w:t>,</w:t>
      </w:r>
      <w:r w:rsidR="00BC74D0">
        <w:rPr>
          <w:szCs w:val="24"/>
        </w:rPr>
        <w:t xml:space="preserve"> </w:t>
      </w:r>
      <w:r w:rsidR="000A68E2">
        <w:rPr>
          <w:szCs w:val="24"/>
        </w:rPr>
        <w:t>P.</w:t>
      </w:r>
      <w:r w:rsidRPr="002D5DA5">
        <w:rPr>
          <w:szCs w:val="24"/>
        </w:rPr>
        <w:t>K., 2012, A field proof-of-concept of aquifer imaging using</w:t>
      </w:r>
      <w:r w:rsidR="00240A70">
        <w:rPr>
          <w:szCs w:val="24"/>
        </w:rPr>
        <w:t xml:space="preserve"> </w:t>
      </w:r>
      <w:r w:rsidRPr="002D5DA5">
        <w:rPr>
          <w:szCs w:val="24"/>
        </w:rPr>
        <w:t>3-D transient hydraulic tomography with modular, temporarily-emplaced equipment</w:t>
      </w:r>
      <w:r w:rsidR="000A68E2">
        <w:rPr>
          <w:szCs w:val="24"/>
        </w:rPr>
        <w:t>:</w:t>
      </w:r>
      <w:r w:rsidRPr="002D5DA5">
        <w:rPr>
          <w:szCs w:val="24"/>
        </w:rPr>
        <w:t xml:space="preserve"> Water</w:t>
      </w:r>
      <w:r w:rsidR="00240A70">
        <w:rPr>
          <w:szCs w:val="24"/>
        </w:rPr>
        <w:t xml:space="preserve"> </w:t>
      </w:r>
      <w:r w:rsidRPr="002D5DA5">
        <w:rPr>
          <w:szCs w:val="24"/>
        </w:rPr>
        <w:t>Resource</w:t>
      </w:r>
      <w:r w:rsidR="00240A70">
        <w:rPr>
          <w:szCs w:val="24"/>
        </w:rPr>
        <w:t xml:space="preserve">s Research, </w:t>
      </w:r>
      <w:r w:rsidR="00C16340">
        <w:rPr>
          <w:szCs w:val="24"/>
        </w:rPr>
        <w:t>v.</w:t>
      </w:r>
      <w:r w:rsidR="00240A70">
        <w:rPr>
          <w:szCs w:val="24"/>
        </w:rPr>
        <w:t xml:space="preserve"> 48, no. 5, W05</w:t>
      </w:r>
      <w:r w:rsidRPr="002D5DA5">
        <w:rPr>
          <w:szCs w:val="24"/>
        </w:rPr>
        <w:t>531, doi</w:t>
      </w:r>
      <w:proofErr w:type="gramStart"/>
      <w:r w:rsidRPr="002D5DA5">
        <w:rPr>
          <w:szCs w:val="24"/>
        </w:rPr>
        <w:t>:10.1029</w:t>
      </w:r>
      <w:proofErr w:type="gramEnd"/>
      <w:r w:rsidRPr="002D5DA5">
        <w:rPr>
          <w:szCs w:val="24"/>
        </w:rPr>
        <w:t>/2011WR011704.</w:t>
      </w:r>
    </w:p>
    <w:p w:rsidR="00240A70" w:rsidRDefault="002D5DA5" w:rsidP="002D5DA5">
      <w:pPr>
        <w:pStyle w:val="Reference"/>
        <w:rPr>
          <w:rFonts w:eastAsia="Arial"/>
          <w:szCs w:val="22"/>
        </w:rPr>
      </w:pPr>
      <w:r w:rsidRPr="002D5DA5">
        <w:rPr>
          <w:rFonts w:eastAsia="Arial"/>
        </w:rPr>
        <w:t>Casella, G., 1985, An introduction to empirical</w:t>
      </w:r>
      <w:r w:rsidR="00240A70">
        <w:rPr>
          <w:rFonts w:eastAsia="Arial"/>
        </w:rPr>
        <w:t xml:space="preserve"> </w:t>
      </w:r>
      <w:proofErr w:type="spellStart"/>
      <w:r w:rsidRPr="002D5DA5">
        <w:rPr>
          <w:rFonts w:eastAsia="Arial"/>
          <w:szCs w:val="22"/>
        </w:rPr>
        <w:t>Bayes</w:t>
      </w:r>
      <w:proofErr w:type="spellEnd"/>
      <w:r w:rsidRPr="002D5DA5">
        <w:rPr>
          <w:rFonts w:eastAsia="Arial"/>
          <w:szCs w:val="22"/>
        </w:rPr>
        <w:t xml:space="preserve"> data-analysis</w:t>
      </w:r>
      <w:r w:rsidR="000A68E2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American Statistician,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39, no. 2, </w:t>
      </w:r>
      <w:r w:rsidR="000A68E2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83–87, doi</w:t>
      </w:r>
      <w:proofErr w:type="gramStart"/>
      <w:r w:rsidRPr="002D5DA5">
        <w:rPr>
          <w:rFonts w:eastAsia="Arial"/>
          <w:szCs w:val="22"/>
        </w:rPr>
        <w:t>:10.2307</w:t>
      </w:r>
      <w:proofErr w:type="gramEnd"/>
      <w:r w:rsidRPr="002D5DA5">
        <w:rPr>
          <w:rFonts w:eastAsia="Arial"/>
          <w:szCs w:val="22"/>
        </w:rPr>
        <w:t xml:space="preserve">/2682801. </w:t>
      </w:r>
    </w:p>
    <w:p w:rsidR="002D5DA5" w:rsidRPr="002D5DA5" w:rsidRDefault="000A68E2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>Chamberlin, T.</w:t>
      </w:r>
      <w:r w:rsidR="002D5DA5" w:rsidRPr="002D5DA5">
        <w:rPr>
          <w:rFonts w:eastAsia="Arial"/>
          <w:szCs w:val="22"/>
        </w:rPr>
        <w:t xml:space="preserve">C., 1890, </w:t>
      </w:r>
      <w:proofErr w:type="gramStart"/>
      <w:r w:rsidR="002D5DA5" w:rsidRPr="002D5DA5">
        <w:rPr>
          <w:rFonts w:eastAsia="Arial"/>
          <w:szCs w:val="22"/>
        </w:rPr>
        <w:t>The</w:t>
      </w:r>
      <w:proofErr w:type="gramEnd"/>
      <w:r w:rsidR="002D5DA5" w:rsidRPr="002D5DA5">
        <w:rPr>
          <w:rFonts w:eastAsia="Arial"/>
          <w:szCs w:val="22"/>
        </w:rPr>
        <w:t xml:space="preserve"> method of </w:t>
      </w:r>
      <w:proofErr w:type="spellStart"/>
      <w:r w:rsidR="002D5DA5" w:rsidRPr="002D5DA5">
        <w:rPr>
          <w:rFonts w:eastAsia="Arial"/>
          <w:szCs w:val="22"/>
        </w:rPr>
        <w:t>multipleworking</w:t>
      </w:r>
      <w:proofErr w:type="spellEnd"/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>hypotheses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Science (Old Series),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15,</w:t>
      </w:r>
      <w:r w:rsidR="002D5DA5" w:rsidRPr="002D5DA5">
        <w:rPr>
          <w:rFonts w:eastAsia="Arial"/>
        </w:rPr>
        <w:t xml:space="preserve"> </w:t>
      </w:r>
      <w:r w:rsidR="002D5DA5" w:rsidRPr="002D5DA5">
        <w:rPr>
          <w:rFonts w:eastAsia="Arial"/>
          <w:szCs w:val="22"/>
        </w:rPr>
        <w:t>no. 92.</w:t>
      </w:r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  <w:szCs w:val="22"/>
        </w:rPr>
        <w:t>Collinson</w:t>
      </w:r>
      <w:proofErr w:type="spellEnd"/>
      <w:r w:rsidRPr="002D5DA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0A68E2">
        <w:rPr>
          <w:rFonts w:eastAsia="Arial"/>
          <w:szCs w:val="22"/>
        </w:rPr>
        <w:t>J.</w:t>
      </w:r>
      <w:r w:rsidRPr="002D5DA5">
        <w:rPr>
          <w:rFonts w:eastAsia="Arial"/>
          <w:szCs w:val="22"/>
        </w:rPr>
        <w:t xml:space="preserve">D., 1969, Sedimentology of </w:t>
      </w:r>
      <w:proofErr w:type="spellStart"/>
      <w:r w:rsidRPr="002D5DA5">
        <w:rPr>
          <w:rFonts w:eastAsia="Arial"/>
          <w:szCs w:val="22"/>
        </w:rPr>
        <w:t>Grindslow</w:t>
      </w:r>
      <w:proofErr w:type="spellEnd"/>
      <w:r w:rsidRPr="002D5DA5">
        <w:rPr>
          <w:rFonts w:eastAsia="Arial"/>
          <w:szCs w:val="22"/>
        </w:rPr>
        <w:t xml:space="preserve"> </w:t>
      </w:r>
      <w:proofErr w:type="spellStart"/>
      <w:r w:rsidRPr="002D5DA5">
        <w:rPr>
          <w:rFonts w:eastAsia="Arial"/>
          <w:szCs w:val="22"/>
        </w:rPr>
        <w:t>shales</w:t>
      </w:r>
      <w:proofErr w:type="spellEnd"/>
      <w:r w:rsidRPr="002D5DA5">
        <w:rPr>
          <w:rFonts w:eastAsia="Arial"/>
          <w:szCs w:val="22"/>
        </w:rPr>
        <w:t xml:space="preserve"> and </w:t>
      </w:r>
      <w:proofErr w:type="spellStart"/>
      <w:r w:rsidRPr="002D5DA5">
        <w:rPr>
          <w:rFonts w:eastAsia="Arial"/>
          <w:szCs w:val="22"/>
        </w:rPr>
        <w:t>Kinderscout</w:t>
      </w:r>
      <w:proofErr w:type="spellEnd"/>
      <w:r w:rsidR="00BC74D0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>grit</w:t>
      </w:r>
      <w:r w:rsidR="000A68E2">
        <w:rPr>
          <w:rFonts w:eastAsia="Arial"/>
          <w:szCs w:val="22"/>
        </w:rPr>
        <w:t>—</w:t>
      </w:r>
      <w:proofErr w:type="gramStart"/>
      <w:r w:rsidR="000A68E2">
        <w:rPr>
          <w:rFonts w:eastAsia="Arial"/>
          <w:szCs w:val="22"/>
        </w:rPr>
        <w:t>A</w:t>
      </w:r>
      <w:proofErr w:type="gramEnd"/>
      <w:r w:rsidRPr="002D5DA5">
        <w:rPr>
          <w:rFonts w:eastAsia="Arial"/>
          <w:szCs w:val="22"/>
        </w:rPr>
        <w:t xml:space="preserve"> deltaic complex in </w:t>
      </w:r>
      <w:proofErr w:type="spellStart"/>
      <w:r w:rsidRPr="002D5DA5">
        <w:rPr>
          <w:rFonts w:eastAsia="Arial"/>
          <w:szCs w:val="22"/>
        </w:rPr>
        <w:t>Namurian</w:t>
      </w:r>
      <w:proofErr w:type="spellEnd"/>
      <w:r w:rsidRPr="002D5DA5">
        <w:rPr>
          <w:rFonts w:eastAsia="Arial"/>
          <w:szCs w:val="22"/>
        </w:rPr>
        <w:t xml:space="preserve"> of Northern England</w:t>
      </w:r>
      <w:r w:rsidR="000A68E2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Journal of Sedimentary Petrology,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39, no. 1, </w:t>
      </w:r>
      <w:r w:rsidR="0074246A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194–221.</w:t>
      </w:r>
    </w:p>
    <w:p w:rsidR="002D5DA5" w:rsidRPr="002D5DA5" w:rsidRDefault="0074246A" w:rsidP="002D5DA5">
      <w:pPr>
        <w:pStyle w:val="Reference"/>
        <w:rPr>
          <w:rFonts w:eastAsia="Arial"/>
        </w:rPr>
      </w:pPr>
      <w:r>
        <w:rPr>
          <w:rFonts w:eastAsia="Arial"/>
        </w:rPr>
        <w:t>Deutsch, C.</w:t>
      </w:r>
      <w:r w:rsidR="002D5DA5" w:rsidRPr="002D5DA5">
        <w:rPr>
          <w:rFonts w:eastAsia="Arial"/>
        </w:rPr>
        <w:t>V.</w:t>
      </w:r>
      <w:r>
        <w:rPr>
          <w:rFonts w:eastAsia="Arial"/>
        </w:rPr>
        <w:t xml:space="preserve">, and </w:t>
      </w:r>
      <w:proofErr w:type="spellStart"/>
      <w:r>
        <w:rPr>
          <w:rFonts w:eastAsia="Arial"/>
        </w:rPr>
        <w:t>Journel</w:t>
      </w:r>
      <w:proofErr w:type="spellEnd"/>
      <w:r>
        <w:rPr>
          <w:rFonts w:eastAsia="Arial"/>
        </w:rPr>
        <w:t>, A.</w:t>
      </w:r>
      <w:r w:rsidR="002D5DA5" w:rsidRPr="002D5DA5">
        <w:rPr>
          <w:rFonts w:eastAsia="Arial"/>
        </w:rPr>
        <w:t>G., 1992, GSLIB</w:t>
      </w:r>
      <w:r>
        <w:rPr>
          <w:rFonts w:eastAsia="Arial"/>
        </w:rPr>
        <w:t>—</w:t>
      </w:r>
      <w:proofErr w:type="spellStart"/>
      <w:r>
        <w:rPr>
          <w:rFonts w:eastAsia="Arial"/>
        </w:rPr>
        <w:t>G</w:t>
      </w:r>
      <w:r w:rsidR="002D5DA5" w:rsidRPr="002D5DA5">
        <w:rPr>
          <w:rFonts w:eastAsia="Arial"/>
        </w:rPr>
        <w:t>eostatistical</w:t>
      </w:r>
      <w:proofErr w:type="spellEnd"/>
      <w:r w:rsidR="002D5DA5" w:rsidRPr="002D5DA5">
        <w:rPr>
          <w:rFonts w:eastAsia="Arial"/>
        </w:rPr>
        <w:t xml:space="preserve"> software library and user’s guide</w:t>
      </w:r>
      <w:r>
        <w:rPr>
          <w:rFonts w:eastAsia="Arial"/>
        </w:rPr>
        <w:t>:</w:t>
      </w:r>
      <w:r w:rsidR="002D5DA5" w:rsidRPr="002D5DA5">
        <w:rPr>
          <w:rFonts w:eastAsia="Arial"/>
        </w:rPr>
        <w:t xml:space="preserve"> New York, Oxford University Press, 340 p.</w:t>
      </w:r>
    </w:p>
    <w:p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</w:rPr>
        <w:lastRenderedPageBreak/>
        <w:t>Doherty, J., 2010a, PEST, Model-independent parameter estimation—User manual (5th ed., with slight additions)</w:t>
      </w:r>
      <w:r w:rsidR="0074246A">
        <w:rPr>
          <w:rFonts w:eastAsia="Arial"/>
        </w:rPr>
        <w:t>:</w:t>
      </w:r>
      <w:r w:rsidRPr="002D5DA5">
        <w:rPr>
          <w:rFonts w:eastAsia="Arial"/>
        </w:rPr>
        <w:t xml:space="preserve"> </w:t>
      </w:r>
      <w:ins w:id="25" w:author="Mike Eberle" w:date="2012-07-11T10:49:00Z">
        <w:r w:rsidR="0074246A" w:rsidRPr="002D5DA5">
          <w:rPr>
            <w:rFonts w:eastAsia="Arial"/>
          </w:rPr>
          <w:t>Brisbane, Australia</w:t>
        </w:r>
        <w:r w:rsidR="0074246A">
          <w:rPr>
            <w:rFonts w:eastAsia="Arial"/>
          </w:rPr>
          <w:t xml:space="preserve">, </w:t>
        </w:r>
      </w:ins>
      <w:r w:rsidRPr="002D5DA5">
        <w:rPr>
          <w:rFonts w:eastAsia="Arial"/>
        </w:rPr>
        <w:t>Watermark Numerical Computing</w:t>
      </w:r>
      <w:r w:rsidR="0074246A">
        <w:rPr>
          <w:rFonts w:eastAsia="Arial"/>
        </w:rPr>
        <w:t>.</w:t>
      </w:r>
      <w:r w:rsidRPr="002D5DA5">
        <w:rPr>
          <w:rFonts w:eastAsia="Arial"/>
        </w:rPr>
        <w:t xml:space="preserve"> </w:t>
      </w:r>
      <w:del w:id="26" w:author="Mike Eberle" w:date="2012-07-11T10:49:00Z">
        <w:r w:rsidRPr="002D5DA5" w:rsidDel="0074246A">
          <w:rPr>
            <w:rFonts w:eastAsia="Arial"/>
          </w:rPr>
          <w:delText>Brisbane, Australia.</w:delText>
        </w:r>
      </w:del>
    </w:p>
    <w:p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</w:rPr>
        <w:t>Doherty, J., 2010b, PEST, Model</w:t>
      </w:r>
      <w:r w:rsidR="005F0075">
        <w:rPr>
          <w:rFonts w:eastAsia="Arial"/>
        </w:rPr>
        <w:t>-</w:t>
      </w:r>
      <w:r w:rsidR="005F0075" w:rsidRPr="002D5DA5">
        <w:rPr>
          <w:rFonts w:eastAsia="Arial"/>
        </w:rPr>
        <w:t>independent</w:t>
      </w:r>
      <w:r w:rsidR="005F0075">
        <w:rPr>
          <w:rFonts w:eastAsia="Arial"/>
        </w:rPr>
        <w:t xml:space="preserve"> </w:t>
      </w:r>
      <w:r w:rsidR="005F0075" w:rsidRPr="002D5DA5">
        <w:rPr>
          <w:rFonts w:eastAsia="Arial"/>
        </w:rPr>
        <w:t>parameter est</w:t>
      </w:r>
      <w:r w:rsidRPr="002D5DA5">
        <w:rPr>
          <w:rFonts w:eastAsia="Arial"/>
        </w:rPr>
        <w:t>imation</w:t>
      </w:r>
      <w:r w:rsidR="005F0075">
        <w:rPr>
          <w:rFonts w:eastAsia="Arial"/>
        </w:rPr>
        <w:t>—</w:t>
      </w:r>
      <w:r w:rsidRPr="002D5DA5">
        <w:rPr>
          <w:rFonts w:eastAsia="Arial"/>
        </w:rPr>
        <w:t xml:space="preserve">Addendum to </w:t>
      </w:r>
      <w:r w:rsidR="005F0075" w:rsidRPr="002D5DA5">
        <w:rPr>
          <w:rFonts w:eastAsia="Arial"/>
        </w:rPr>
        <w:t>user ma</w:t>
      </w:r>
      <w:r w:rsidRPr="002D5DA5">
        <w:rPr>
          <w:rFonts w:eastAsia="Arial"/>
        </w:rPr>
        <w:t>nual</w:t>
      </w:r>
      <w:r w:rsidR="005F0075">
        <w:rPr>
          <w:rFonts w:eastAsia="Arial"/>
        </w:rPr>
        <w:t xml:space="preserve"> (5th ed</w:t>
      </w:r>
      <w:r w:rsidRPr="002D5DA5">
        <w:rPr>
          <w:rFonts w:eastAsia="Arial"/>
        </w:rPr>
        <w:t>.</w:t>
      </w:r>
      <w:r w:rsidR="005F0075">
        <w:rPr>
          <w:rFonts w:eastAsia="Arial"/>
        </w:rPr>
        <w:t>):</w:t>
      </w:r>
      <w:r w:rsidRPr="002D5DA5">
        <w:rPr>
          <w:rFonts w:eastAsia="Arial"/>
        </w:rPr>
        <w:t xml:space="preserve"> </w:t>
      </w:r>
      <w:ins w:id="27" w:author="Mike Eberle" w:date="2012-07-11T10:49:00Z">
        <w:r w:rsidR="0074246A" w:rsidRPr="002D5DA5">
          <w:rPr>
            <w:rFonts w:eastAsia="Arial"/>
          </w:rPr>
          <w:t>Brisbane, Australia</w:t>
        </w:r>
        <w:r w:rsidR="0074246A">
          <w:rPr>
            <w:rFonts w:eastAsia="Arial"/>
          </w:rPr>
          <w:t xml:space="preserve">, </w:t>
        </w:r>
      </w:ins>
      <w:r w:rsidR="0074246A">
        <w:rPr>
          <w:rFonts w:eastAsia="Arial"/>
        </w:rPr>
        <w:t>Watermark Numerical Computing.</w:t>
      </w:r>
      <w:del w:id="28" w:author="Mike Eberle" w:date="2012-07-11T10:49:00Z">
        <w:r w:rsidRPr="002D5DA5" w:rsidDel="0074246A">
          <w:rPr>
            <w:rFonts w:eastAsia="Arial"/>
          </w:rPr>
          <w:delText xml:space="preserve"> Brisbane, Australia</w:delText>
        </w:r>
      </w:del>
    </w:p>
    <w:p w:rsidR="002D5DA5" w:rsidRPr="002D5DA5" w:rsidRDefault="0074246A" w:rsidP="002D5DA5">
      <w:pPr>
        <w:pStyle w:val="Reference"/>
        <w:rPr>
          <w:rFonts w:eastAsia="Arial"/>
        </w:rPr>
      </w:pPr>
      <w:r>
        <w:rPr>
          <w:rFonts w:eastAsia="Arial"/>
        </w:rPr>
        <w:t>Draper, N.</w:t>
      </w:r>
      <w:r w:rsidR="002D5DA5" w:rsidRPr="002D5DA5">
        <w:rPr>
          <w:rFonts w:eastAsia="Arial"/>
        </w:rPr>
        <w:t>R.</w:t>
      </w:r>
      <w:r>
        <w:rPr>
          <w:rFonts w:eastAsia="Arial"/>
        </w:rPr>
        <w:t>,</w:t>
      </w:r>
      <w:r w:rsidR="002D5DA5" w:rsidRPr="002D5DA5">
        <w:rPr>
          <w:rFonts w:eastAsia="Arial"/>
        </w:rPr>
        <w:t xml:space="preserve"> and Smith, H., 1966, Applied regression analysis</w:t>
      </w:r>
      <w:r>
        <w:rPr>
          <w:rFonts w:eastAsia="Arial"/>
        </w:rPr>
        <w:t>:</w:t>
      </w:r>
      <w:r w:rsidR="002D5DA5" w:rsidRPr="002D5DA5">
        <w:rPr>
          <w:rFonts w:eastAsia="Arial"/>
        </w:rPr>
        <w:t xml:space="preserve"> New York, Wiley, 407 p.</w:t>
      </w:r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</w:rPr>
        <w:t>Fienen</w:t>
      </w:r>
      <w:proofErr w:type="spellEnd"/>
      <w:r w:rsidRPr="002D5DA5">
        <w:rPr>
          <w:rFonts w:eastAsia="Arial"/>
        </w:rPr>
        <w:t xml:space="preserve">, M., </w:t>
      </w:r>
      <w:proofErr w:type="spellStart"/>
      <w:r w:rsidRPr="002D5DA5">
        <w:rPr>
          <w:rFonts w:eastAsia="Arial"/>
        </w:rPr>
        <w:t>Kitanidis</w:t>
      </w:r>
      <w:proofErr w:type="spellEnd"/>
      <w:r w:rsidRPr="002D5DA5">
        <w:rPr>
          <w:rFonts w:eastAsia="Arial"/>
        </w:rPr>
        <w:t>,</w:t>
      </w:r>
      <w:r w:rsidR="00BC74D0">
        <w:rPr>
          <w:rFonts w:eastAsia="Arial"/>
        </w:rPr>
        <w:t xml:space="preserve"> </w:t>
      </w:r>
      <w:r w:rsidRPr="002D5DA5">
        <w:rPr>
          <w:rFonts w:eastAsia="Arial"/>
        </w:rPr>
        <w:t xml:space="preserve">P., Watson, D., and </w:t>
      </w:r>
      <w:proofErr w:type="spellStart"/>
      <w:r w:rsidRPr="002D5DA5">
        <w:rPr>
          <w:rFonts w:eastAsia="Arial"/>
        </w:rPr>
        <w:t>Jardine</w:t>
      </w:r>
      <w:proofErr w:type="spellEnd"/>
      <w:r w:rsidRPr="002D5DA5">
        <w:rPr>
          <w:rFonts w:eastAsia="Arial"/>
        </w:rPr>
        <w:t>, P.,</w:t>
      </w:r>
      <w:r w:rsidR="008D03AF">
        <w:rPr>
          <w:rFonts w:eastAsia="Arial"/>
        </w:rPr>
        <w:t xml:space="preserve"> </w:t>
      </w:r>
      <w:r w:rsidRPr="002D5DA5">
        <w:rPr>
          <w:rFonts w:eastAsia="Arial"/>
        </w:rPr>
        <w:t xml:space="preserve">2004, </w:t>
      </w:r>
      <w:proofErr w:type="gramStart"/>
      <w:r w:rsidRPr="002D5DA5">
        <w:rPr>
          <w:rFonts w:eastAsia="Arial"/>
        </w:rPr>
        <w:t>An</w:t>
      </w:r>
      <w:proofErr w:type="gramEnd"/>
      <w:r w:rsidRPr="002D5DA5">
        <w:rPr>
          <w:rFonts w:eastAsia="Arial"/>
        </w:rPr>
        <w:t xml:space="preserve"> application of Bayesian inverse methods to vertical </w:t>
      </w:r>
      <w:proofErr w:type="spellStart"/>
      <w:r w:rsidRPr="002D5DA5">
        <w:rPr>
          <w:rFonts w:eastAsia="Arial"/>
        </w:rPr>
        <w:t>deconvolution</w:t>
      </w:r>
      <w:proofErr w:type="spellEnd"/>
      <w:r w:rsidRPr="002D5DA5">
        <w:rPr>
          <w:rFonts w:eastAsia="Arial"/>
        </w:rPr>
        <w:t xml:space="preserve"> of hydraulic conductivity in a heterogeneous aquifer at Oak Ridge National Laboratory</w:t>
      </w:r>
      <w:r w:rsidR="0074246A">
        <w:rPr>
          <w:rFonts w:eastAsia="Arial"/>
        </w:rPr>
        <w:t>:</w:t>
      </w:r>
      <w:r w:rsidRPr="002D5DA5">
        <w:rPr>
          <w:rFonts w:eastAsia="Arial"/>
        </w:rPr>
        <w:t xml:space="preserve"> Mathematical Geology, </w:t>
      </w:r>
      <w:r w:rsidR="00C16340">
        <w:rPr>
          <w:rFonts w:eastAsia="Arial"/>
        </w:rPr>
        <w:t>v.</w:t>
      </w:r>
      <w:r w:rsidRPr="002D5DA5">
        <w:rPr>
          <w:rFonts w:eastAsia="Arial"/>
        </w:rPr>
        <w:t xml:space="preserve"> 36, no. 1,</w:t>
      </w:r>
      <w:r w:rsidR="00931A45">
        <w:rPr>
          <w:rFonts w:eastAsia="Arial"/>
        </w:rPr>
        <w:t xml:space="preserve"> p. </w:t>
      </w:r>
      <w:r w:rsidRPr="002D5DA5">
        <w:rPr>
          <w:rFonts w:eastAsia="Arial"/>
        </w:rPr>
        <w:t>101–126, doi:10.1023/B:MATG.0000016232.71993.bd.</w:t>
      </w:r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</w:rPr>
        <w:t>Fienen</w:t>
      </w:r>
      <w:proofErr w:type="spellEnd"/>
      <w:r w:rsidRPr="002D5DA5">
        <w:rPr>
          <w:rFonts w:eastAsia="Arial"/>
        </w:rPr>
        <w:t xml:space="preserve">, M., </w:t>
      </w:r>
      <w:proofErr w:type="spellStart"/>
      <w:r w:rsidRPr="002D5DA5">
        <w:rPr>
          <w:rFonts w:eastAsia="Arial"/>
        </w:rPr>
        <w:t>Luo</w:t>
      </w:r>
      <w:proofErr w:type="spellEnd"/>
      <w:r w:rsidRPr="002D5DA5">
        <w:rPr>
          <w:rFonts w:eastAsia="Arial"/>
        </w:rPr>
        <w:t xml:space="preserve">, J., and </w:t>
      </w:r>
      <w:proofErr w:type="spellStart"/>
      <w:r w:rsidRPr="002D5DA5">
        <w:rPr>
          <w:rFonts w:eastAsia="Arial"/>
        </w:rPr>
        <w:t>Kitanidis</w:t>
      </w:r>
      <w:proofErr w:type="spellEnd"/>
      <w:r w:rsidRPr="002D5DA5">
        <w:rPr>
          <w:rFonts w:eastAsia="Arial"/>
        </w:rPr>
        <w:t>,</w:t>
      </w:r>
      <w:r w:rsidR="00BC74D0">
        <w:rPr>
          <w:rFonts w:eastAsia="Arial"/>
        </w:rPr>
        <w:t xml:space="preserve"> </w:t>
      </w:r>
      <w:r w:rsidRPr="002D5DA5">
        <w:rPr>
          <w:rFonts w:eastAsia="Arial"/>
        </w:rPr>
        <w:t xml:space="preserve">P., 2006, A Bayesian </w:t>
      </w:r>
      <w:proofErr w:type="spellStart"/>
      <w:r w:rsidRPr="002D5DA5">
        <w:rPr>
          <w:rFonts w:eastAsia="Arial"/>
        </w:rPr>
        <w:t>geostatistical</w:t>
      </w:r>
      <w:proofErr w:type="spellEnd"/>
      <w:r w:rsidRPr="002D5DA5">
        <w:rPr>
          <w:rFonts w:eastAsia="Arial"/>
        </w:rPr>
        <w:t xml:space="preserve"> transfer function approach to tracer test analysis</w:t>
      </w:r>
      <w:r w:rsidR="0074246A">
        <w:rPr>
          <w:rFonts w:eastAsia="Arial"/>
        </w:rPr>
        <w:t>:</w:t>
      </w:r>
      <w:r w:rsidRPr="002D5DA5">
        <w:rPr>
          <w:rFonts w:eastAsia="Arial"/>
        </w:rPr>
        <w:t xml:space="preserve"> Water Resource</w:t>
      </w:r>
      <w:r w:rsidR="00931A45">
        <w:rPr>
          <w:rFonts w:eastAsia="Arial"/>
        </w:rPr>
        <w:t xml:space="preserve">s Research, </w:t>
      </w:r>
      <w:r w:rsidR="00C16340">
        <w:rPr>
          <w:rFonts w:eastAsia="Arial"/>
        </w:rPr>
        <w:t>v.</w:t>
      </w:r>
      <w:r w:rsidR="00931A45">
        <w:rPr>
          <w:rFonts w:eastAsia="Arial"/>
        </w:rPr>
        <w:t xml:space="preserve"> 42, no. 7, W07</w:t>
      </w:r>
      <w:r w:rsidRPr="002D5DA5">
        <w:rPr>
          <w:rFonts w:eastAsia="Arial"/>
        </w:rPr>
        <w:t>426, doi</w:t>
      </w:r>
      <w:proofErr w:type="gramStart"/>
      <w:r w:rsidRPr="002D5DA5">
        <w:rPr>
          <w:rFonts w:eastAsia="Arial"/>
        </w:rPr>
        <w:t>:10.1029</w:t>
      </w:r>
      <w:proofErr w:type="gramEnd"/>
      <w:r w:rsidRPr="002D5DA5">
        <w:rPr>
          <w:rFonts w:eastAsia="Arial"/>
        </w:rPr>
        <w:t>/2005WR004576.</w:t>
      </w:r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</w:rPr>
        <w:t>Fienen</w:t>
      </w:r>
      <w:proofErr w:type="spellEnd"/>
      <w:r w:rsidRPr="002D5DA5">
        <w:rPr>
          <w:rFonts w:eastAsia="Arial"/>
        </w:rPr>
        <w:t xml:space="preserve">, M., Hunt, R., </w:t>
      </w:r>
      <w:proofErr w:type="spellStart"/>
      <w:r w:rsidRPr="002D5DA5">
        <w:rPr>
          <w:rFonts w:eastAsia="Arial"/>
        </w:rPr>
        <w:t>Krabbenhoft</w:t>
      </w:r>
      <w:proofErr w:type="spellEnd"/>
      <w:r w:rsidRPr="002D5DA5">
        <w:rPr>
          <w:rFonts w:eastAsia="Arial"/>
        </w:rPr>
        <w:t xml:space="preserve">, D., and </w:t>
      </w:r>
      <w:proofErr w:type="spellStart"/>
      <w:r w:rsidRPr="002D5DA5">
        <w:rPr>
          <w:rFonts w:eastAsia="Arial"/>
        </w:rPr>
        <w:t>Clemo</w:t>
      </w:r>
      <w:proofErr w:type="spellEnd"/>
      <w:r w:rsidRPr="002D5DA5">
        <w:rPr>
          <w:rFonts w:eastAsia="Arial"/>
        </w:rPr>
        <w:t>, T., 2009, Obtaining parsimonious hydraulic conductivity fields using head and transport observations</w:t>
      </w:r>
      <w:r w:rsidR="0074246A">
        <w:rPr>
          <w:rFonts w:eastAsia="Arial"/>
        </w:rPr>
        <w:t>—</w:t>
      </w:r>
      <w:r w:rsidRPr="002D5DA5">
        <w:rPr>
          <w:rFonts w:eastAsia="Arial"/>
        </w:rPr>
        <w:t xml:space="preserve">A Bayesian </w:t>
      </w:r>
      <w:proofErr w:type="spellStart"/>
      <w:r w:rsidRPr="002D5DA5">
        <w:rPr>
          <w:rFonts w:eastAsia="Arial"/>
        </w:rPr>
        <w:t>geostatistical</w:t>
      </w:r>
      <w:proofErr w:type="spellEnd"/>
      <w:r w:rsidRPr="002D5DA5">
        <w:rPr>
          <w:rFonts w:eastAsia="Arial"/>
        </w:rPr>
        <w:t xml:space="preserve"> parameter estimation approach</w:t>
      </w:r>
      <w:r w:rsidR="0074246A">
        <w:rPr>
          <w:rFonts w:eastAsia="Arial"/>
        </w:rPr>
        <w:t>:</w:t>
      </w:r>
      <w:r w:rsidRPr="002D5DA5">
        <w:rPr>
          <w:rFonts w:eastAsia="Arial"/>
        </w:rPr>
        <w:t xml:space="preserve"> Water R</w:t>
      </w:r>
      <w:r w:rsidR="00237793">
        <w:rPr>
          <w:rFonts w:eastAsia="Arial"/>
        </w:rPr>
        <w:t xml:space="preserve">esources Research, </w:t>
      </w:r>
      <w:r w:rsidR="00C16340">
        <w:rPr>
          <w:rFonts w:eastAsia="Arial"/>
        </w:rPr>
        <w:t>v.</w:t>
      </w:r>
      <w:r w:rsidR="00237793">
        <w:rPr>
          <w:rFonts w:eastAsia="Arial"/>
        </w:rPr>
        <w:t xml:space="preserve"> 45, W08</w:t>
      </w:r>
      <w:r w:rsidRPr="002D5DA5">
        <w:rPr>
          <w:rFonts w:eastAsia="Arial"/>
        </w:rPr>
        <w:t>405, doi</w:t>
      </w:r>
      <w:proofErr w:type="gramStart"/>
      <w:r w:rsidRPr="002D5DA5">
        <w:rPr>
          <w:rFonts w:eastAsia="Arial"/>
        </w:rPr>
        <w:t>:10.1029</w:t>
      </w:r>
      <w:proofErr w:type="gramEnd"/>
      <w:r w:rsidRPr="002D5DA5">
        <w:rPr>
          <w:rFonts w:eastAsia="Arial"/>
        </w:rPr>
        <w:t>/2008wr007431.</w:t>
      </w:r>
    </w:p>
    <w:p w:rsidR="002D5DA5" w:rsidRPr="002D5DA5" w:rsidRDefault="0074246A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</w:rPr>
        <w:t>Fienen</w:t>
      </w:r>
      <w:proofErr w:type="spellEnd"/>
      <w:r>
        <w:rPr>
          <w:rFonts w:eastAsia="Arial"/>
        </w:rPr>
        <w:t xml:space="preserve">, M.N., </w:t>
      </w:r>
      <w:proofErr w:type="spellStart"/>
      <w:r>
        <w:rPr>
          <w:rFonts w:eastAsia="Arial"/>
        </w:rPr>
        <w:t>Clemo</w:t>
      </w:r>
      <w:proofErr w:type="spellEnd"/>
      <w:r>
        <w:rPr>
          <w:rFonts w:eastAsia="Arial"/>
        </w:rPr>
        <w:t>, T.</w:t>
      </w:r>
      <w:r w:rsidR="002D5DA5" w:rsidRPr="002D5DA5">
        <w:rPr>
          <w:rFonts w:eastAsia="Arial"/>
        </w:rPr>
        <w:t xml:space="preserve">M., and </w:t>
      </w:r>
      <w:proofErr w:type="spellStart"/>
      <w:r w:rsidR="002D5DA5" w:rsidRPr="002D5DA5">
        <w:rPr>
          <w:rFonts w:eastAsia="Arial"/>
        </w:rPr>
        <w:t>Kitanidis</w:t>
      </w:r>
      <w:proofErr w:type="spellEnd"/>
      <w:r w:rsidR="002D5DA5" w:rsidRPr="002D5DA5">
        <w:rPr>
          <w:rFonts w:eastAsia="Arial"/>
        </w:rPr>
        <w:t>,</w:t>
      </w:r>
      <w:r w:rsidR="00BC74D0">
        <w:rPr>
          <w:rFonts w:eastAsia="Arial"/>
        </w:rPr>
        <w:t xml:space="preserve"> </w:t>
      </w:r>
      <w:r>
        <w:rPr>
          <w:rFonts w:eastAsia="Arial"/>
        </w:rPr>
        <w:t>P.</w:t>
      </w:r>
      <w:r w:rsidR="002D5DA5" w:rsidRPr="002D5DA5">
        <w:rPr>
          <w:rFonts w:eastAsia="Arial"/>
        </w:rPr>
        <w:t>K.,</w:t>
      </w:r>
      <w:r w:rsidR="00237793">
        <w:rPr>
          <w:rFonts w:eastAsia="Arial"/>
        </w:rPr>
        <w:t xml:space="preserve"> </w:t>
      </w:r>
      <w:r w:rsidR="002D5DA5" w:rsidRPr="002D5DA5">
        <w:rPr>
          <w:rFonts w:eastAsia="Arial"/>
        </w:rPr>
        <w:t xml:space="preserve">2008, An interactive Bayesian </w:t>
      </w:r>
      <w:proofErr w:type="spellStart"/>
      <w:r w:rsidR="002D5DA5" w:rsidRPr="002D5DA5">
        <w:rPr>
          <w:rFonts w:eastAsia="Arial"/>
        </w:rPr>
        <w:t>geostatistical</w:t>
      </w:r>
      <w:proofErr w:type="spellEnd"/>
      <w:r w:rsidR="002D5DA5" w:rsidRPr="002D5DA5">
        <w:rPr>
          <w:rFonts w:eastAsia="Arial"/>
        </w:rPr>
        <w:t xml:space="preserve"> inverse protocol for hydraulic tomography</w:t>
      </w:r>
      <w:r>
        <w:rPr>
          <w:rFonts w:eastAsia="Arial"/>
        </w:rPr>
        <w:t>:</w:t>
      </w:r>
      <w:r w:rsidR="002D5DA5" w:rsidRPr="002D5DA5">
        <w:rPr>
          <w:rFonts w:eastAsia="Arial"/>
        </w:rPr>
        <w:t xml:space="preserve"> Water Resources Research, </w:t>
      </w:r>
      <w:r w:rsidR="00C16340">
        <w:rPr>
          <w:rFonts w:eastAsia="Arial"/>
        </w:rPr>
        <w:t>v.</w:t>
      </w:r>
      <w:r w:rsidR="002D5DA5" w:rsidRPr="002D5DA5">
        <w:rPr>
          <w:rFonts w:eastAsia="Arial"/>
        </w:rPr>
        <w:t xml:space="preserve"> 44, W00B01, doi</w:t>
      </w:r>
      <w:proofErr w:type="gramStart"/>
      <w:r w:rsidR="002D5DA5" w:rsidRPr="002D5DA5">
        <w:rPr>
          <w:rFonts w:eastAsia="Arial"/>
        </w:rPr>
        <w:t>:10.1029</w:t>
      </w:r>
      <w:proofErr w:type="gramEnd"/>
      <w:r w:rsidR="002D5DA5" w:rsidRPr="002D5DA5">
        <w:rPr>
          <w:rFonts w:eastAsia="Arial"/>
        </w:rPr>
        <w:t>/2007WR006730.</w:t>
      </w:r>
    </w:p>
    <w:p w:rsidR="004F1E00" w:rsidRDefault="00462CE6" w:rsidP="002D5DA5">
      <w:pPr>
        <w:pStyle w:val="Reference"/>
        <w:rPr>
          <w:rFonts w:eastAsia="Arial"/>
        </w:rPr>
      </w:pPr>
      <w:r>
        <w:rPr>
          <w:rFonts w:eastAsia="Arial"/>
        </w:rPr>
        <w:t>Hill, M.</w:t>
      </w:r>
      <w:r w:rsidR="002D5DA5" w:rsidRPr="002D5DA5">
        <w:rPr>
          <w:rFonts w:eastAsia="Arial"/>
        </w:rPr>
        <w:t xml:space="preserve">C., 2006, </w:t>
      </w:r>
      <w:proofErr w:type="gramStart"/>
      <w:r w:rsidR="002D5DA5" w:rsidRPr="002D5DA5">
        <w:rPr>
          <w:rFonts w:eastAsia="Arial"/>
        </w:rPr>
        <w:t>The</w:t>
      </w:r>
      <w:proofErr w:type="gramEnd"/>
      <w:r w:rsidR="002D5DA5" w:rsidRPr="002D5DA5">
        <w:rPr>
          <w:rFonts w:eastAsia="Arial"/>
        </w:rPr>
        <w:t xml:space="preserve"> practical use of simplicity in developing ground water models</w:t>
      </w:r>
      <w:r w:rsidR="00C41871">
        <w:rPr>
          <w:rFonts w:eastAsia="Arial"/>
        </w:rPr>
        <w:t>:</w:t>
      </w:r>
      <w:r w:rsidR="002D5DA5" w:rsidRPr="002D5DA5">
        <w:rPr>
          <w:rFonts w:eastAsia="Arial"/>
        </w:rPr>
        <w:t xml:space="preserve"> Ground Water, </w:t>
      </w:r>
      <w:r w:rsidR="00C16340">
        <w:rPr>
          <w:rFonts w:eastAsia="Arial"/>
        </w:rPr>
        <w:t>v.</w:t>
      </w:r>
      <w:r w:rsidR="002D5DA5" w:rsidRPr="002D5DA5">
        <w:rPr>
          <w:rFonts w:eastAsia="Arial"/>
        </w:rPr>
        <w:t xml:space="preserve"> 44, no. 6, </w:t>
      </w:r>
      <w:r>
        <w:rPr>
          <w:rFonts w:eastAsia="Arial"/>
        </w:rPr>
        <w:t xml:space="preserve">p. </w:t>
      </w:r>
      <w:r w:rsidR="002D5DA5" w:rsidRPr="002D5DA5">
        <w:rPr>
          <w:rFonts w:eastAsia="Arial"/>
        </w:rPr>
        <w:t>775–781,</w:t>
      </w:r>
      <w:r w:rsidR="00237793">
        <w:rPr>
          <w:rFonts w:eastAsia="Arial"/>
        </w:rPr>
        <w:t xml:space="preserve"> </w:t>
      </w:r>
      <w:r w:rsidR="002D5DA5" w:rsidRPr="002D5DA5">
        <w:rPr>
          <w:rFonts w:eastAsia="Arial"/>
        </w:rPr>
        <w:t xml:space="preserve">doi:10.1111/j.1745-6584.2006.00227.x. </w:t>
      </w:r>
    </w:p>
    <w:p w:rsidR="002D5DA5" w:rsidRPr="002D5DA5" w:rsidRDefault="00462CE6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</w:rPr>
        <w:lastRenderedPageBreak/>
        <w:t>Hoeksema</w:t>
      </w:r>
      <w:proofErr w:type="spellEnd"/>
      <w:r>
        <w:rPr>
          <w:rFonts w:eastAsia="Arial"/>
        </w:rPr>
        <w:t>, R.</w:t>
      </w:r>
      <w:r w:rsidR="002D5DA5" w:rsidRPr="002D5DA5">
        <w:rPr>
          <w:rFonts w:eastAsia="Arial"/>
        </w:rPr>
        <w:t>J</w:t>
      </w:r>
      <w:r>
        <w:rPr>
          <w:rFonts w:eastAsia="Arial"/>
        </w:rPr>
        <w:t>.,</w:t>
      </w:r>
      <w:r w:rsidR="002D5DA5" w:rsidRPr="002D5DA5">
        <w:rPr>
          <w:rFonts w:eastAsia="Arial"/>
        </w:rPr>
        <w:t xml:space="preserve"> and </w:t>
      </w:r>
      <w:proofErr w:type="spellStart"/>
      <w:r w:rsidR="002D5DA5" w:rsidRPr="002D5DA5">
        <w:rPr>
          <w:rFonts w:eastAsia="Arial"/>
        </w:rPr>
        <w:t>Kitanidis</w:t>
      </w:r>
      <w:proofErr w:type="spellEnd"/>
      <w:r w:rsidR="002D5DA5" w:rsidRPr="002D5DA5">
        <w:rPr>
          <w:rFonts w:eastAsia="Arial"/>
        </w:rPr>
        <w:t>,</w:t>
      </w:r>
      <w:r w:rsidR="00BC74D0">
        <w:rPr>
          <w:rFonts w:eastAsia="Arial"/>
        </w:rPr>
        <w:t xml:space="preserve"> </w:t>
      </w:r>
      <w:r>
        <w:rPr>
          <w:rFonts w:eastAsia="Arial"/>
        </w:rPr>
        <w:t>P.</w:t>
      </w:r>
      <w:r w:rsidR="002D5DA5" w:rsidRPr="002D5DA5">
        <w:rPr>
          <w:rFonts w:eastAsia="Arial"/>
        </w:rPr>
        <w:t>K., 1984, An</w:t>
      </w:r>
      <w:r w:rsidR="004F1E00">
        <w:rPr>
          <w:rFonts w:eastAsia="Arial"/>
        </w:rPr>
        <w:t xml:space="preserve"> </w:t>
      </w:r>
      <w:r w:rsidR="002D5DA5" w:rsidRPr="002D5DA5">
        <w:rPr>
          <w:rFonts w:eastAsia="Arial"/>
        </w:rPr>
        <w:t xml:space="preserve">application of the </w:t>
      </w:r>
      <w:proofErr w:type="spellStart"/>
      <w:r w:rsidR="002D5DA5" w:rsidRPr="002D5DA5">
        <w:rPr>
          <w:rFonts w:eastAsia="Arial"/>
        </w:rPr>
        <w:t>geostatistical</w:t>
      </w:r>
      <w:proofErr w:type="spellEnd"/>
      <w:r w:rsidR="002D5DA5" w:rsidRPr="002D5DA5">
        <w:rPr>
          <w:rFonts w:eastAsia="Arial"/>
        </w:rPr>
        <w:t xml:space="preserve"> approach to the</w:t>
      </w:r>
      <w:r w:rsidR="004F1E00">
        <w:rPr>
          <w:rFonts w:eastAsia="Arial"/>
        </w:rPr>
        <w:t xml:space="preserve"> </w:t>
      </w:r>
      <w:r w:rsidR="002D5DA5" w:rsidRPr="002D5DA5">
        <w:rPr>
          <w:rFonts w:eastAsia="Arial"/>
        </w:rPr>
        <w:t>inverse problem in two-dimensional groundwater modeling</w:t>
      </w:r>
      <w:r>
        <w:rPr>
          <w:rFonts w:eastAsia="Arial"/>
        </w:rPr>
        <w:t>:</w:t>
      </w:r>
      <w:r w:rsidR="00BC74D0">
        <w:rPr>
          <w:rFonts w:eastAsia="Arial"/>
        </w:rPr>
        <w:t xml:space="preserve"> </w:t>
      </w:r>
      <w:r w:rsidR="002D5DA5" w:rsidRPr="002D5DA5">
        <w:rPr>
          <w:rFonts w:eastAsia="Arial"/>
        </w:rPr>
        <w:t xml:space="preserve">Water Resources Research, </w:t>
      </w:r>
      <w:r w:rsidR="00C16340">
        <w:rPr>
          <w:rFonts w:eastAsia="Arial"/>
        </w:rPr>
        <w:t>v.</w:t>
      </w:r>
      <w:r w:rsidR="002D5DA5" w:rsidRPr="002D5DA5">
        <w:rPr>
          <w:rFonts w:eastAsia="Arial"/>
        </w:rPr>
        <w:t xml:space="preserve"> 20,</w:t>
      </w:r>
      <w:r w:rsidR="004F1E00">
        <w:rPr>
          <w:rFonts w:eastAsia="Arial"/>
        </w:rPr>
        <w:t xml:space="preserve"> </w:t>
      </w:r>
      <w:r w:rsidR="002D5DA5" w:rsidRPr="002D5DA5">
        <w:rPr>
          <w:rFonts w:eastAsia="Arial"/>
        </w:rPr>
        <w:t xml:space="preserve">no. 7, </w:t>
      </w:r>
      <w:r>
        <w:rPr>
          <w:rFonts w:eastAsia="Arial"/>
        </w:rPr>
        <w:t xml:space="preserve">p. </w:t>
      </w:r>
      <w:r w:rsidR="002D5DA5" w:rsidRPr="002D5DA5">
        <w:rPr>
          <w:rFonts w:eastAsia="Arial"/>
        </w:rPr>
        <w:t>1003–1020, doi</w:t>
      </w:r>
      <w:proofErr w:type="gramStart"/>
      <w:r w:rsidR="002D5DA5" w:rsidRPr="002D5DA5">
        <w:rPr>
          <w:rFonts w:eastAsia="Arial"/>
        </w:rPr>
        <w:t>:10.1029</w:t>
      </w:r>
      <w:proofErr w:type="gramEnd"/>
      <w:r w:rsidR="002D5DA5" w:rsidRPr="002D5DA5">
        <w:rPr>
          <w:rFonts w:eastAsia="Arial"/>
        </w:rPr>
        <w:t>/WR020i007p01003.</w:t>
      </w:r>
    </w:p>
    <w:p w:rsidR="002D5DA5" w:rsidRPr="002D5DA5" w:rsidRDefault="00462CE6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</w:rPr>
        <w:t>Isaaks</w:t>
      </w:r>
      <w:proofErr w:type="spellEnd"/>
      <w:r>
        <w:rPr>
          <w:rFonts w:eastAsia="Arial"/>
        </w:rPr>
        <w:t>, E.</w:t>
      </w:r>
      <w:r w:rsidR="002D5DA5" w:rsidRPr="002D5DA5">
        <w:rPr>
          <w:rFonts w:eastAsia="Arial"/>
        </w:rPr>
        <w:t>H.</w:t>
      </w:r>
      <w:r>
        <w:rPr>
          <w:rFonts w:eastAsia="Arial"/>
        </w:rPr>
        <w:t xml:space="preserve">, and </w:t>
      </w:r>
      <w:proofErr w:type="spellStart"/>
      <w:r>
        <w:rPr>
          <w:rFonts w:eastAsia="Arial"/>
        </w:rPr>
        <w:t>Srivastava</w:t>
      </w:r>
      <w:proofErr w:type="spellEnd"/>
      <w:r>
        <w:rPr>
          <w:rFonts w:eastAsia="Arial"/>
        </w:rPr>
        <w:t>, R.</w:t>
      </w:r>
      <w:r w:rsidR="002D5DA5" w:rsidRPr="002D5DA5">
        <w:rPr>
          <w:rFonts w:eastAsia="Arial"/>
        </w:rPr>
        <w:t xml:space="preserve">M., 1989, </w:t>
      </w:r>
      <w:proofErr w:type="gramStart"/>
      <w:r w:rsidR="002D5DA5" w:rsidRPr="002D5DA5">
        <w:rPr>
          <w:rFonts w:eastAsia="Arial"/>
        </w:rPr>
        <w:t>Applied</w:t>
      </w:r>
      <w:proofErr w:type="gramEnd"/>
      <w:r w:rsidR="002D5DA5" w:rsidRPr="002D5DA5">
        <w:rPr>
          <w:rFonts w:eastAsia="Arial"/>
        </w:rPr>
        <w:t xml:space="preserve"> </w:t>
      </w:r>
      <w:proofErr w:type="spellStart"/>
      <w:r w:rsidR="002D5DA5" w:rsidRPr="002D5DA5">
        <w:rPr>
          <w:rFonts w:eastAsia="Arial"/>
        </w:rPr>
        <w:t>geostatistics</w:t>
      </w:r>
      <w:proofErr w:type="spellEnd"/>
      <w:r>
        <w:rPr>
          <w:rFonts w:eastAsia="Arial"/>
        </w:rPr>
        <w:t>:</w:t>
      </w:r>
      <w:r w:rsidR="002D5DA5" w:rsidRPr="002D5DA5">
        <w:rPr>
          <w:rFonts w:eastAsia="Arial"/>
        </w:rPr>
        <w:t xml:space="preserve"> Oxford, UK; </w:t>
      </w:r>
      <w:r w:rsidR="00C41871">
        <w:rPr>
          <w:rFonts w:eastAsia="Arial"/>
        </w:rPr>
        <w:t>New York;</w:t>
      </w:r>
      <w:r w:rsidR="002D5DA5" w:rsidRPr="002D5DA5">
        <w:rPr>
          <w:rFonts w:eastAsia="Arial"/>
        </w:rPr>
        <w:t xml:space="preserve"> </w:t>
      </w:r>
      <w:del w:id="29" w:author="Mike Eberle" w:date="2012-07-11T09:04:00Z">
        <w:r w:rsidR="002D5DA5" w:rsidRPr="002D5DA5" w:rsidDel="004F1E00">
          <w:rPr>
            <w:rFonts w:eastAsia="Arial"/>
          </w:rPr>
          <w:delText xml:space="preserve">NY, </w:delText>
        </w:r>
      </w:del>
      <w:r w:rsidR="002D5DA5" w:rsidRPr="002D5DA5">
        <w:rPr>
          <w:rFonts w:eastAsia="Arial"/>
        </w:rPr>
        <w:t>Oxford University Press,</w:t>
      </w:r>
      <w:del w:id="30" w:author="Mike Eberle" w:date="2012-07-11T09:04:00Z">
        <w:r w:rsidR="002D5DA5" w:rsidRPr="002D5DA5" w:rsidDel="004F1E00">
          <w:rPr>
            <w:rFonts w:eastAsia="Arial"/>
          </w:rPr>
          <w:delText xml:space="preserve"> xix,</w:delText>
        </w:r>
      </w:del>
      <w:r w:rsidR="002D5DA5" w:rsidRPr="002D5DA5">
        <w:rPr>
          <w:rFonts w:eastAsia="Arial"/>
        </w:rPr>
        <w:t xml:space="preserve"> 561 p.</w:t>
      </w:r>
    </w:p>
    <w:p w:rsidR="002D5DA5" w:rsidRPr="002D5DA5" w:rsidRDefault="00462CE6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</w:rPr>
        <w:t>Jaynes</w:t>
      </w:r>
      <w:proofErr w:type="spellEnd"/>
      <w:r>
        <w:rPr>
          <w:rFonts w:eastAsia="Arial"/>
        </w:rPr>
        <w:t>, E.</w:t>
      </w:r>
      <w:r w:rsidR="002D5DA5" w:rsidRPr="002D5DA5">
        <w:rPr>
          <w:rFonts w:eastAsia="Arial"/>
        </w:rPr>
        <w:t>T.</w:t>
      </w:r>
      <w:r>
        <w:rPr>
          <w:rFonts w:eastAsia="Arial"/>
        </w:rPr>
        <w:t xml:space="preserve">, and </w:t>
      </w:r>
      <w:proofErr w:type="spellStart"/>
      <w:r>
        <w:rPr>
          <w:rFonts w:eastAsia="Arial"/>
        </w:rPr>
        <w:t>Bretthorst</w:t>
      </w:r>
      <w:proofErr w:type="spellEnd"/>
      <w:r>
        <w:rPr>
          <w:rFonts w:eastAsia="Arial"/>
        </w:rPr>
        <w:t>, G.</w:t>
      </w:r>
      <w:r w:rsidR="002D5DA5" w:rsidRPr="002D5DA5">
        <w:rPr>
          <w:rFonts w:eastAsia="Arial"/>
        </w:rPr>
        <w:t>L., 2003, Probability theory</w:t>
      </w:r>
      <w:r>
        <w:rPr>
          <w:rFonts w:eastAsia="Arial"/>
        </w:rPr>
        <w:t>—</w:t>
      </w:r>
      <w:proofErr w:type="gramStart"/>
      <w:r>
        <w:rPr>
          <w:rFonts w:eastAsia="Arial"/>
        </w:rPr>
        <w:t>T</w:t>
      </w:r>
      <w:r w:rsidR="002D5DA5" w:rsidRPr="002D5DA5">
        <w:rPr>
          <w:rFonts w:eastAsia="Arial"/>
        </w:rPr>
        <w:t>he</w:t>
      </w:r>
      <w:proofErr w:type="gramEnd"/>
      <w:r w:rsidR="002D5DA5" w:rsidRPr="002D5DA5">
        <w:rPr>
          <w:rFonts w:eastAsia="Arial"/>
        </w:rPr>
        <w:t xml:space="preserve"> logic of science</w:t>
      </w:r>
      <w:r>
        <w:rPr>
          <w:rFonts w:eastAsia="Arial"/>
        </w:rPr>
        <w:t>:</w:t>
      </w:r>
      <w:r w:rsidR="002D5DA5" w:rsidRPr="002D5DA5">
        <w:rPr>
          <w:rFonts w:eastAsia="Arial"/>
        </w:rPr>
        <w:t xml:space="preserve"> Cambridge, UK; </w:t>
      </w:r>
      <w:r w:rsidR="00C41871">
        <w:rPr>
          <w:rFonts w:eastAsia="Arial"/>
        </w:rPr>
        <w:t>New York;</w:t>
      </w:r>
      <w:r w:rsidR="002D5DA5" w:rsidRPr="002D5DA5">
        <w:rPr>
          <w:rFonts w:eastAsia="Arial"/>
        </w:rPr>
        <w:t xml:space="preserve"> </w:t>
      </w:r>
      <w:del w:id="31" w:author="Mike Eberle" w:date="2012-07-11T10:52:00Z">
        <w:r w:rsidR="002D5DA5" w:rsidRPr="002D5DA5" w:rsidDel="00462CE6">
          <w:rPr>
            <w:rFonts w:eastAsia="Arial"/>
          </w:rPr>
          <w:delText xml:space="preserve">NY, </w:delText>
        </w:r>
      </w:del>
      <w:r w:rsidR="002D5DA5" w:rsidRPr="002D5DA5">
        <w:rPr>
          <w:rFonts w:eastAsia="Arial"/>
        </w:rPr>
        <w:t>Cambridge University Press, 727 p.</w:t>
      </w:r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</w:rPr>
        <w:t>Kitanidis</w:t>
      </w:r>
      <w:proofErr w:type="spellEnd"/>
      <w:r w:rsidRPr="002D5DA5">
        <w:rPr>
          <w:rFonts w:eastAsia="Arial"/>
        </w:rPr>
        <w:t>,</w:t>
      </w:r>
      <w:r w:rsidR="00BC74D0">
        <w:rPr>
          <w:rFonts w:eastAsia="Arial"/>
        </w:rPr>
        <w:t xml:space="preserve"> </w:t>
      </w:r>
      <w:r w:rsidR="00462CE6">
        <w:rPr>
          <w:rFonts w:eastAsia="Arial"/>
        </w:rPr>
        <w:t>P.</w:t>
      </w:r>
      <w:r w:rsidRPr="002D5DA5">
        <w:rPr>
          <w:rFonts w:eastAsia="Arial"/>
        </w:rPr>
        <w:t xml:space="preserve">K., 1995, Quasi-linear </w:t>
      </w:r>
      <w:proofErr w:type="spellStart"/>
      <w:r w:rsidRPr="002D5DA5">
        <w:rPr>
          <w:rFonts w:eastAsia="Arial"/>
        </w:rPr>
        <w:t>geostatistical</w:t>
      </w:r>
      <w:proofErr w:type="spellEnd"/>
      <w:r w:rsidRPr="002D5DA5">
        <w:rPr>
          <w:rFonts w:eastAsia="Arial"/>
        </w:rPr>
        <w:t xml:space="preserve"> theory for inversing</w:t>
      </w:r>
      <w:r w:rsidR="00462CE6">
        <w:rPr>
          <w:rFonts w:eastAsia="Arial"/>
        </w:rPr>
        <w:t>:</w:t>
      </w:r>
      <w:r w:rsidR="00BC74D0">
        <w:rPr>
          <w:rFonts w:eastAsia="Arial"/>
        </w:rPr>
        <w:t xml:space="preserve"> </w:t>
      </w:r>
      <w:r w:rsidRPr="002D5DA5">
        <w:rPr>
          <w:rFonts w:eastAsia="Arial"/>
        </w:rPr>
        <w:t xml:space="preserve">Water Resources Research, </w:t>
      </w:r>
      <w:r w:rsidR="00C16340">
        <w:rPr>
          <w:rFonts w:eastAsia="Arial"/>
        </w:rPr>
        <w:t>v.</w:t>
      </w:r>
      <w:r w:rsidRPr="002D5DA5">
        <w:rPr>
          <w:rFonts w:eastAsia="Arial"/>
        </w:rPr>
        <w:t xml:space="preserve"> 31, no. 10, </w:t>
      </w:r>
      <w:r w:rsidR="00462CE6">
        <w:rPr>
          <w:rFonts w:eastAsia="Arial"/>
        </w:rPr>
        <w:t xml:space="preserve">p. </w:t>
      </w:r>
      <w:r w:rsidRPr="002D5DA5">
        <w:rPr>
          <w:rFonts w:eastAsia="Arial"/>
        </w:rPr>
        <w:t>2411–2419, doi</w:t>
      </w:r>
      <w:proofErr w:type="gramStart"/>
      <w:r w:rsidRPr="002D5DA5">
        <w:rPr>
          <w:rFonts w:eastAsia="Arial"/>
        </w:rPr>
        <w:t>:10.1029</w:t>
      </w:r>
      <w:proofErr w:type="gramEnd"/>
      <w:r w:rsidRPr="002D5DA5">
        <w:rPr>
          <w:rFonts w:eastAsia="Arial"/>
        </w:rPr>
        <w:t>/95WR01945.</w:t>
      </w:r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</w:rPr>
        <w:t>Kitanidis</w:t>
      </w:r>
      <w:proofErr w:type="spellEnd"/>
      <w:r w:rsidRPr="002D5DA5">
        <w:rPr>
          <w:rFonts w:eastAsia="Arial"/>
        </w:rPr>
        <w:t>,</w:t>
      </w:r>
      <w:r w:rsidR="00BC74D0">
        <w:rPr>
          <w:rFonts w:eastAsia="Arial"/>
        </w:rPr>
        <w:t xml:space="preserve"> </w:t>
      </w:r>
      <w:r w:rsidR="00462CE6">
        <w:rPr>
          <w:rFonts w:eastAsia="Arial"/>
        </w:rPr>
        <w:t>P.</w:t>
      </w:r>
      <w:r w:rsidRPr="002D5DA5">
        <w:rPr>
          <w:rFonts w:eastAsia="Arial"/>
        </w:rPr>
        <w:t xml:space="preserve">K., 1997, Introduction to </w:t>
      </w:r>
      <w:proofErr w:type="spellStart"/>
      <w:r w:rsidR="00462CE6">
        <w:rPr>
          <w:rFonts w:eastAsia="Arial"/>
        </w:rPr>
        <w:t>g</w:t>
      </w:r>
      <w:r w:rsidRPr="002D5DA5">
        <w:rPr>
          <w:rFonts w:eastAsia="Arial"/>
        </w:rPr>
        <w:t>eostatistics</w:t>
      </w:r>
      <w:proofErr w:type="spellEnd"/>
      <w:r w:rsidR="00462CE6">
        <w:rPr>
          <w:rFonts w:eastAsia="Arial"/>
        </w:rPr>
        <w:t>—</w:t>
      </w:r>
      <w:r w:rsidRPr="002D5DA5">
        <w:rPr>
          <w:rFonts w:eastAsia="Arial"/>
        </w:rPr>
        <w:t xml:space="preserve">Applications in </w:t>
      </w:r>
      <w:r w:rsidR="00462CE6">
        <w:rPr>
          <w:rFonts w:eastAsia="Arial"/>
        </w:rPr>
        <w:t>h</w:t>
      </w:r>
      <w:r w:rsidRPr="002D5DA5">
        <w:rPr>
          <w:rFonts w:eastAsia="Arial"/>
        </w:rPr>
        <w:t>ydrogeology</w:t>
      </w:r>
      <w:r w:rsidR="00462CE6">
        <w:rPr>
          <w:rFonts w:eastAsia="Arial"/>
        </w:rPr>
        <w:t>:</w:t>
      </w:r>
      <w:r w:rsidRPr="002D5DA5">
        <w:rPr>
          <w:rFonts w:eastAsia="Arial"/>
        </w:rPr>
        <w:t xml:space="preserve"> Cambridge, UK; </w:t>
      </w:r>
      <w:r w:rsidR="00C41871">
        <w:rPr>
          <w:rFonts w:eastAsia="Arial"/>
        </w:rPr>
        <w:t>New York;</w:t>
      </w:r>
      <w:r w:rsidRPr="002D5DA5">
        <w:rPr>
          <w:rFonts w:eastAsia="Arial"/>
        </w:rPr>
        <w:t xml:space="preserve"> </w:t>
      </w:r>
      <w:del w:id="32" w:author="Mike Eberle" w:date="2012-07-11T09:08:00Z">
        <w:r w:rsidRPr="002D5DA5" w:rsidDel="004F1E00">
          <w:rPr>
            <w:rFonts w:eastAsia="Arial"/>
          </w:rPr>
          <w:delText xml:space="preserve">NY, </w:delText>
        </w:r>
      </w:del>
      <w:r w:rsidRPr="002D5DA5">
        <w:rPr>
          <w:rFonts w:eastAsia="Arial"/>
        </w:rPr>
        <w:t>Cambridge University Press, 249 p.</w:t>
      </w:r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</w:rPr>
        <w:t>Kitanidis</w:t>
      </w:r>
      <w:proofErr w:type="spellEnd"/>
      <w:r w:rsidRPr="002D5DA5">
        <w:rPr>
          <w:rFonts w:eastAsia="Arial"/>
        </w:rPr>
        <w:t>,</w:t>
      </w:r>
      <w:r w:rsidR="00BC74D0">
        <w:rPr>
          <w:rFonts w:eastAsia="Arial"/>
        </w:rPr>
        <w:t xml:space="preserve"> </w:t>
      </w:r>
      <w:r w:rsidR="00462CE6">
        <w:rPr>
          <w:rFonts w:eastAsia="Arial"/>
        </w:rPr>
        <w:t>P.</w:t>
      </w:r>
      <w:r w:rsidRPr="002D5DA5">
        <w:rPr>
          <w:rFonts w:eastAsia="Arial"/>
        </w:rPr>
        <w:t>K.</w:t>
      </w:r>
      <w:r w:rsidR="00462CE6">
        <w:rPr>
          <w:rFonts w:eastAsia="Arial"/>
        </w:rPr>
        <w:t xml:space="preserve">, and </w:t>
      </w:r>
      <w:proofErr w:type="spellStart"/>
      <w:r w:rsidR="00462CE6">
        <w:rPr>
          <w:rFonts w:eastAsia="Arial"/>
        </w:rPr>
        <w:t>Vomvoris</w:t>
      </w:r>
      <w:proofErr w:type="spellEnd"/>
      <w:r w:rsidR="00462CE6">
        <w:rPr>
          <w:rFonts w:eastAsia="Arial"/>
        </w:rPr>
        <w:t>, E.</w:t>
      </w:r>
      <w:r w:rsidRPr="002D5DA5">
        <w:rPr>
          <w:rFonts w:eastAsia="Arial"/>
        </w:rPr>
        <w:t xml:space="preserve">G., 1983, A </w:t>
      </w:r>
      <w:proofErr w:type="spellStart"/>
      <w:r w:rsidRPr="002D5DA5">
        <w:rPr>
          <w:rFonts w:eastAsia="Arial"/>
        </w:rPr>
        <w:t>geostatistical</w:t>
      </w:r>
      <w:proofErr w:type="spellEnd"/>
      <w:r w:rsidRPr="002D5DA5">
        <w:rPr>
          <w:rFonts w:eastAsia="Arial"/>
        </w:rPr>
        <w:t xml:space="preserve"> approach to the inverse problem in groundwater modeling (steady state) and</w:t>
      </w:r>
      <w:r w:rsidR="004F1E00">
        <w:rPr>
          <w:rFonts w:eastAsia="Arial"/>
        </w:rPr>
        <w:t xml:space="preserve"> </w:t>
      </w:r>
      <w:r w:rsidRPr="002D5DA5">
        <w:rPr>
          <w:rFonts w:eastAsia="Arial"/>
        </w:rPr>
        <w:t>one-dimensional simulations</w:t>
      </w:r>
      <w:r w:rsidR="00462CE6">
        <w:rPr>
          <w:rFonts w:eastAsia="Arial"/>
        </w:rPr>
        <w:t>:</w:t>
      </w:r>
      <w:r w:rsidRPr="002D5DA5">
        <w:rPr>
          <w:rFonts w:eastAsia="Arial"/>
        </w:rPr>
        <w:t xml:space="preserve"> Water Resources Research, </w:t>
      </w:r>
      <w:r w:rsidR="00C16340">
        <w:rPr>
          <w:rFonts w:eastAsia="Arial"/>
        </w:rPr>
        <w:t>v.</w:t>
      </w:r>
      <w:r w:rsidRPr="002D5DA5">
        <w:rPr>
          <w:rFonts w:eastAsia="Arial"/>
        </w:rPr>
        <w:t xml:space="preserve"> 19, no. 3, </w:t>
      </w:r>
      <w:r w:rsidR="00462CE6">
        <w:rPr>
          <w:rFonts w:eastAsia="Arial"/>
        </w:rPr>
        <w:t xml:space="preserve">p. </w:t>
      </w:r>
      <w:r w:rsidRPr="002D5DA5">
        <w:rPr>
          <w:rFonts w:eastAsia="Arial"/>
        </w:rPr>
        <w:t>677–690, doi</w:t>
      </w:r>
      <w:proofErr w:type="gramStart"/>
      <w:r w:rsidRPr="002D5DA5">
        <w:rPr>
          <w:rFonts w:eastAsia="Arial"/>
        </w:rPr>
        <w:t>:10.1029</w:t>
      </w:r>
      <w:proofErr w:type="gramEnd"/>
      <w:r w:rsidRPr="002D5DA5">
        <w:rPr>
          <w:rFonts w:eastAsia="Arial"/>
        </w:rPr>
        <w:t>/WR019i003p00677.</w:t>
      </w:r>
    </w:p>
    <w:p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</w:rPr>
        <w:t>Li</w:t>
      </w:r>
      <w:r w:rsidR="00C679B3">
        <w:rPr>
          <w:rFonts w:eastAsia="Arial"/>
        </w:rPr>
        <w:t xml:space="preserve">, W., Nowak, W., and </w:t>
      </w:r>
      <w:proofErr w:type="spellStart"/>
      <w:r w:rsidR="00C679B3">
        <w:rPr>
          <w:rFonts w:eastAsia="Arial"/>
        </w:rPr>
        <w:t>Cirpka</w:t>
      </w:r>
      <w:proofErr w:type="spellEnd"/>
      <w:r w:rsidR="00C679B3">
        <w:rPr>
          <w:rFonts w:eastAsia="Arial"/>
        </w:rPr>
        <w:t>, O.</w:t>
      </w:r>
      <w:r w:rsidRPr="002D5DA5">
        <w:rPr>
          <w:rFonts w:eastAsia="Arial"/>
        </w:rPr>
        <w:t xml:space="preserve">A., 2005, </w:t>
      </w:r>
      <w:proofErr w:type="spellStart"/>
      <w:r w:rsidRPr="002D5DA5">
        <w:rPr>
          <w:rFonts w:eastAsia="Arial"/>
        </w:rPr>
        <w:t>Geostatistical</w:t>
      </w:r>
      <w:proofErr w:type="spellEnd"/>
      <w:r w:rsidRPr="002D5DA5">
        <w:rPr>
          <w:rFonts w:eastAsia="Arial"/>
        </w:rPr>
        <w:t xml:space="preserve"> inverse modeling of transient pumping tests using temporal moments of drawdown</w:t>
      </w:r>
      <w:r w:rsidR="00C679B3">
        <w:rPr>
          <w:rFonts w:eastAsia="Arial"/>
        </w:rPr>
        <w:t>:</w:t>
      </w:r>
      <w:r w:rsidR="00BC74D0">
        <w:rPr>
          <w:rFonts w:eastAsia="Arial"/>
        </w:rPr>
        <w:t xml:space="preserve"> </w:t>
      </w:r>
      <w:r w:rsidRPr="002D5DA5">
        <w:rPr>
          <w:rFonts w:eastAsia="Arial"/>
        </w:rPr>
        <w:t xml:space="preserve">Water Resources Research, </w:t>
      </w:r>
      <w:r w:rsidR="00C16340">
        <w:rPr>
          <w:rFonts w:eastAsia="Arial"/>
        </w:rPr>
        <w:t>v.</w:t>
      </w:r>
      <w:r w:rsidRPr="002D5DA5">
        <w:rPr>
          <w:rFonts w:eastAsia="Arial"/>
        </w:rPr>
        <w:t xml:space="preserve"> 41, no. 8, </w:t>
      </w:r>
      <w:r w:rsidR="00C679B3">
        <w:rPr>
          <w:rFonts w:eastAsia="Arial"/>
        </w:rPr>
        <w:t xml:space="preserve">p. </w:t>
      </w:r>
      <w:r w:rsidRPr="002D5DA5">
        <w:rPr>
          <w:rFonts w:eastAsia="Arial"/>
        </w:rPr>
        <w:t>1–13, doi:10.1029/2004WR003874.</w:t>
      </w:r>
    </w:p>
    <w:p w:rsidR="002D5DA5" w:rsidRPr="002D5DA5" w:rsidRDefault="00C679B3" w:rsidP="002D5DA5">
      <w:pPr>
        <w:pStyle w:val="Reference"/>
        <w:rPr>
          <w:rFonts w:eastAsia="Arial"/>
        </w:rPr>
      </w:pPr>
      <w:r>
        <w:rPr>
          <w:rFonts w:eastAsia="Arial"/>
        </w:rPr>
        <w:t xml:space="preserve">Li, W., </w:t>
      </w:r>
      <w:proofErr w:type="spellStart"/>
      <w:r>
        <w:rPr>
          <w:rFonts w:eastAsia="Arial"/>
        </w:rPr>
        <w:t>Englert</w:t>
      </w:r>
      <w:proofErr w:type="spellEnd"/>
      <w:r>
        <w:rPr>
          <w:rFonts w:eastAsia="Arial"/>
        </w:rPr>
        <w:t xml:space="preserve">, A., </w:t>
      </w:r>
      <w:proofErr w:type="spellStart"/>
      <w:r>
        <w:rPr>
          <w:rFonts w:eastAsia="Arial"/>
        </w:rPr>
        <w:t>Cirpka</w:t>
      </w:r>
      <w:proofErr w:type="spellEnd"/>
      <w:r>
        <w:rPr>
          <w:rFonts w:eastAsia="Arial"/>
        </w:rPr>
        <w:t>, O.</w:t>
      </w:r>
      <w:r w:rsidR="002D5DA5" w:rsidRPr="002D5DA5">
        <w:rPr>
          <w:rFonts w:eastAsia="Arial"/>
        </w:rPr>
        <w:t xml:space="preserve">A., </w:t>
      </w:r>
      <w:proofErr w:type="spellStart"/>
      <w:r w:rsidR="002D5DA5" w:rsidRPr="002D5DA5">
        <w:rPr>
          <w:rFonts w:eastAsia="Arial"/>
        </w:rPr>
        <w:t>Vanderborght</w:t>
      </w:r>
      <w:proofErr w:type="spellEnd"/>
      <w:r w:rsidR="002D5DA5" w:rsidRPr="002D5DA5">
        <w:rPr>
          <w:rFonts w:eastAsia="Arial"/>
        </w:rPr>
        <w:t>,</w:t>
      </w:r>
      <w:r w:rsidR="00BC74D0">
        <w:rPr>
          <w:rFonts w:eastAsia="Arial"/>
        </w:rPr>
        <w:t xml:space="preserve"> </w:t>
      </w:r>
      <w:r w:rsidR="002D5DA5" w:rsidRPr="002D5DA5">
        <w:rPr>
          <w:rFonts w:eastAsia="Arial"/>
        </w:rPr>
        <w:t xml:space="preserve">J., and </w:t>
      </w:r>
      <w:proofErr w:type="spellStart"/>
      <w:r w:rsidR="002D5DA5" w:rsidRPr="002D5DA5">
        <w:rPr>
          <w:rFonts w:eastAsia="Arial"/>
        </w:rPr>
        <w:t>Vereecken</w:t>
      </w:r>
      <w:proofErr w:type="spellEnd"/>
      <w:r w:rsidR="002D5DA5" w:rsidRPr="002D5DA5">
        <w:rPr>
          <w:rFonts w:eastAsia="Arial"/>
        </w:rPr>
        <w:t>, H., 2007, Two-dimensional characterization of hydraulic heterogeneity by multiple</w:t>
      </w:r>
      <w:r w:rsidR="00BC74D0">
        <w:rPr>
          <w:rFonts w:eastAsia="Arial"/>
        </w:rPr>
        <w:t xml:space="preserve"> </w:t>
      </w:r>
      <w:r w:rsidR="002D5DA5" w:rsidRPr="002D5DA5">
        <w:rPr>
          <w:rFonts w:eastAsia="Arial"/>
        </w:rPr>
        <w:t>pumping tests</w:t>
      </w:r>
      <w:r>
        <w:rPr>
          <w:rFonts w:eastAsia="Arial"/>
        </w:rPr>
        <w:t>:</w:t>
      </w:r>
      <w:r w:rsidR="002D5DA5" w:rsidRPr="002D5DA5">
        <w:rPr>
          <w:rFonts w:eastAsia="Arial"/>
        </w:rPr>
        <w:t xml:space="preserve"> Water Resources Research, </w:t>
      </w:r>
      <w:r w:rsidR="00C16340">
        <w:rPr>
          <w:rFonts w:eastAsia="Arial"/>
        </w:rPr>
        <w:t>v.</w:t>
      </w:r>
      <w:r w:rsidR="002D5DA5" w:rsidRPr="002D5DA5">
        <w:rPr>
          <w:rFonts w:eastAsia="Arial"/>
        </w:rPr>
        <w:t xml:space="preserve"> 43, no. 4, </w:t>
      </w:r>
      <w:ins w:id="33" w:author="Mike Eberle" w:date="2012-07-11T10:54:00Z">
        <w:r w:rsidRPr="00C679B3">
          <w:rPr>
            <w:rFonts w:eastAsia="Arial"/>
          </w:rPr>
          <w:t>W04433</w:t>
        </w:r>
        <w:r>
          <w:rPr>
            <w:rFonts w:eastAsia="Arial"/>
          </w:rPr>
          <w:t xml:space="preserve">, </w:t>
        </w:r>
      </w:ins>
      <w:r w:rsidR="002D5DA5" w:rsidRPr="002D5DA5">
        <w:rPr>
          <w:rFonts w:eastAsia="Arial"/>
        </w:rPr>
        <w:t>doi:10.1029/2006WR005333.</w:t>
      </w:r>
    </w:p>
    <w:p w:rsidR="002D5DA5" w:rsidRPr="002D5DA5" w:rsidRDefault="00C679B3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 xml:space="preserve">Li, W., </w:t>
      </w:r>
      <w:proofErr w:type="spellStart"/>
      <w:r>
        <w:rPr>
          <w:rFonts w:eastAsia="Arial"/>
          <w:szCs w:val="22"/>
        </w:rPr>
        <w:t>Englert</w:t>
      </w:r>
      <w:proofErr w:type="spellEnd"/>
      <w:r>
        <w:rPr>
          <w:rFonts w:eastAsia="Arial"/>
          <w:szCs w:val="22"/>
        </w:rPr>
        <w:t xml:space="preserve">, A., </w:t>
      </w:r>
      <w:proofErr w:type="spellStart"/>
      <w:r>
        <w:rPr>
          <w:rFonts w:eastAsia="Arial"/>
          <w:szCs w:val="22"/>
        </w:rPr>
        <w:t>Cirpka</w:t>
      </w:r>
      <w:proofErr w:type="spellEnd"/>
      <w:r>
        <w:rPr>
          <w:rFonts w:eastAsia="Arial"/>
          <w:szCs w:val="22"/>
        </w:rPr>
        <w:t>, O.</w:t>
      </w:r>
      <w:r w:rsidR="002D5DA5" w:rsidRPr="002D5DA5">
        <w:rPr>
          <w:rFonts w:eastAsia="Arial"/>
          <w:szCs w:val="22"/>
        </w:rPr>
        <w:t xml:space="preserve">A., and </w:t>
      </w:r>
      <w:proofErr w:type="spellStart"/>
      <w:r w:rsidR="002D5DA5" w:rsidRPr="002D5DA5">
        <w:rPr>
          <w:rFonts w:eastAsia="Arial"/>
          <w:szCs w:val="22"/>
        </w:rPr>
        <w:t>Vereecken</w:t>
      </w:r>
      <w:proofErr w:type="spellEnd"/>
      <w:r w:rsidR="002D5DA5" w:rsidRPr="002D5DA5">
        <w:rPr>
          <w:rFonts w:eastAsia="Arial"/>
          <w:szCs w:val="22"/>
        </w:rPr>
        <w:t>, H.,</w:t>
      </w:r>
      <w:r w:rsidR="002D5DA5" w:rsidRPr="002D5DA5">
        <w:rPr>
          <w:rFonts w:eastAsia="Arial"/>
        </w:rPr>
        <w:t xml:space="preserve"> </w:t>
      </w:r>
      <w:r w:rsidR="002D5DA5" w:rsidRPr="002D5DA5">
        <w:rPr>
          <w:rFonts w:eastAsia="Arial"/>
          <w:szCs w:val="22"/>
        </w:rPr>
        <w:t xml:space="preserve">2008, Three-dimensional </w:t>
      </w:r>
      <w:proofErr w:type="spellStart"/>
      <w:r w:rsidR="002D5DA5" w:rsidRPr="002D5DA5">
        <w:rPr>
          <w:rFonts w:eastAsia="Arial"/>
          <w:szCs w:val="22"/>
        </w:rPr>
        <w:t>geostatistical</w:t>
      </w:r>
      <w:proofErr w:type="spellEnd"/>
      <w:r w:rsidR="002D5DA5" w:rsidRPr="002D5DA5">
        <w:rPr>
          <w:rFonts w:eastAsia="Arial"/>
          <w:szCs w:val="22"/>
        </w:rPr>
        <w:t xml:space="preserve"> inversion of </w:t>
      </w:r>
      <w:proofErr w:type="spellStart"/>
      <w:r w:rsidR="002D5DA5" w:rsidRPr="002D5DA5">
        <w:rPr>
          <w:rFonts w:eastAsia="Arial"/>
          <w:szCs w:val="22"/>
        </w:rPr>
        <w:t>flowmeter</w:t>
      </w:r>
      <w:proofErr w:type="spellEnd"/>
      <w:r w:rsidR="002D5DA5" w:rsidRPr="002D5DA5">
        <w:rPr>
          <w:rFonts w:eastAsia="Arial"/>
          <w:szCs w:val="22"/>
        </w:rPr>
        <w:t xml:space="preserve"> and pumping test data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Ground Water,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46, no. 2, </w:t>
      </w:r>
      <w:r>
        <w:rPr>
          <w:rFonts w:eastAsia="Arial"/>
          <w:szCs w:val="22"/>
        </w:rPr>
        <w:t xml:space="preserve">p. </w:t>
      </w:r>
      <w:r w:rsidR="002D5DA5" w:rsidRPr="002D5DA5">
        <w:rPr>
          <w:rFonts w:eastAsia="Arial"/>
          <w:szCs w:val="22"/>
        </w:rPr>
        <w:t>193–201,</w:t>
      </w:r>
      <w:r w:rsidR="002D5DA5" w:rsidRPr="002D5DA5">
        <w:rPr>
          <w:rFonts w:eastAsia="Arial"/>
        </w:rPr>
        <w:t xml:space="preserve"> </w:t>
      </w:r>
      <w:r w:rsidR="002D5DA5" w:rsidRPr="002D5DA5">
        <w:rPr>
          <w:rFonts w:eastAsia="Arial"/>
          <w:szCs w:val="22"/>
        </w:rPr>
        <w:t>doi:10.1111/j.1745-6584.2007.00419.x</w:t>
      </w:r>
      <w:del w:id="34" w:author="Mike Eberle" w:date="2012-07-11T09:19:00Z">
        <w:r w:rsidR="002D5DA5" w:rsidRPr="002D5DA5" w:rsidDel="00A166FD">
          <w:rPr>
            <w:rFonts w:eastAsia="Meiryo"/>
            <w:szCs w:val="22"/>
          </w:rPr>
          <w:delText>|</w:delText>
        </w:r>
        <w:r w:rsidR="002D5DA5" w:rsidRPr="002D5DA5" w:rsidDel="00A166FD">
          <w:rPr>
            <w:rFonts w:eastAsia="Arial"/>
          </w:rPr>
          <w:delText xml:space="preserve"> </w:delText>
        </w:r>
        <w:commentRangeStart w:id="35"/>
        <w:r w:rsidR="002D5DA5" w:rsidRPr="002D5DA5" w:rsidDel="00A166FD">
          <w:rPr>
            <w:rFonts w:eastAsia="Arial"/>
            <w:szCs w:val="22"/>
          </w:rPr>
          <w:delText>ISSN0017-467X</w:delText>
        </w:r>
      </w:del>
      <w:commentRangeEnd w:id="35"/>
      <w:r w:rsidR="00A166FD">
        <w:rPr>
          <w:rStyle w:val="CommentReference"/>
        </w:rPr>
        <w:commentReference w:id="35"/>
      </w:r>
      <w:del w:id="36" w:author="Mike Eberle" w:date="2012-07-11T09:19:00Z">
        <w:r w:rsidR="002D5DA5" w:rsidRPr="002D5DA5" w:rsidDel="00A166FD">
          <w:rPr>
            <w:rFonts w:eastAsia="Arial"/>
            <w:szCs w:val="22"/>
          </w:rPr>
          <w:delText>.</w:delText>
        </w:r>
      </w:del>
    </w:p>
    <w:p w:rsidR="002D5DA5" w:rsidRPr="002D5DA5" w:rsidRDefault="00C41871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lastRenderedPageBreak/>
        <w:t>Michalak</w:t>
      </w:r>
      <w:proofErr w:type="spellEnd"/>
      <w:r>
        <w:rPr>
          <w:rFonts w:eastAsia="Arial"/>
          <w:szCs w:val="22"/>
        </w:rPr>
        <w:t>, A.</w:t>
      </w:r>
      <w:r w:rsidR="002D5DA5" w:rsidRPr="002D5DA5">
        <w:rPr>
          <w:rFonts w:eastAsia="Arial"/>
          <w:szCs w:val="22"/>
        </w:rPr>
        <w:t xml:space="preserve">M., </w:t>
      </w:r>
      <w:proofErr w:type="spellStart"/>
      <w:ins w:id="37" w:author="Mike Eberle" w:date="2012-07-11T09:23:00Z">
        <w:r w:rsidR="00A166FD">
          <w:rPr>
            <w:rFonts w:eastAsia="Arial"/>
            <w:szCs w:val="22"/>
          </w:rPr>
          <w:t>Bruhwiler</w:t>
        </w:r>
        <w:proofErr w:type="spellEnd"/>
        <w:r w:rsidR="00A166FD">
          <w:rPr>
            <w:rFonts w:eastAsia="Arial"/>
            <w:szCs w:val="22"/>
          </w:rPr>
          <w:t xml:space="preserve">, L., and Tans, P.P., </w:t>
        </w:r>
      </w:ins>
      <w:r w:rsidR="002D5DA5" w:rsidRPr="002D5DA5">
        <w:rPr>
          <w:rFonts w:eastAsia="Arial"/>
          <w:szCs w:val="22"/>
        </w:rPr>
        <w:t xml:space="preserve">2004, A </w:t>
      </w:r>
      <w:proofErr w:type="spellStart"/>
      <w:r w:rsidR="002D5DA5" w:rsidRPr="002D5DA5">
        <w:rPr>
          <w:rFonts w:eastAsia="Arial"/>
          <w:szCs w:val="22"/>
        </w:rPr>
        <w:t>geostatistical</w:t>
      </w:r>
      <w:proofErr w:type="spellEnd"/>
      <w:r w:rsidR="002D5DA5" w:rsidRPr="002D5DA5">
        <w:rPr>
          <w:rFonts w:eastAsia="Arial"/>
          <w:szCs w:val="22"/>
        </w:rPr>
        <w:t xml:space="preserve"> approach to surface flux estimation of atmospheric trace gases</w:t>
      </w:r>
      <w:r w:rsidR="00C679B3"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Journal of Geophysical Research,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109, no. D14, doi</w:t>
      </w:r>
      <w:proofErr w:type="gramStart"/>
      <w:r w:rsidR="002D5DA5" w:rsidRPr="002D5DA5">
        <w:rPr>
          <w:rFonts w:eastAsia="Arial"/>
          <w:szCs w:val="22"/>
        </w:rPr>
        <w:t>:10.1029</w:t>
      </w:r>
      <w:proofErr w:type="gramEnd"/>
      <w:r w:rsidR="002D5DA5" w:rsidRPr="002D5DA5">
        <w:rPr>
          <w:rFonts w:eastAsia="Arial"/>
          <w:szCs w:val="22"/>
        </w:rPr>
        <w:t>/2003jd004422.</w:t>
      </w:r>
    </w:p>
    <w:p w:rsidR="002D5DA5" w:rsidRPr="002D5DA5" w:rsidRDefault="00C679B3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Michalak</w:t>
      </w:r>
      <w:proofErr w:type="spellEnd"/>
      <w:r>
        <w:rPr>
          <w:rFonts w:eastAsia="Arial"/>
          <w:szCs w:val="22"/>
        </w:rPr>
        <w:t>, A.</w:t>
      </w:r>
      <w:r w:rsidR="002D5DA5" w:rsidRPr="002D5DA5">
        <w:rPr>
          <w:rFonts w:eastAsia="Arial"/>
          <w:szCs w:val="22"/>
        </w:rPr>
        <w:t>M.</w:t>
      </w:r>
      <w:r>
        <w:rPr>
          <w:rFonts w:eastAsia="Arial"/>
          <w:szCs w:val="22"/>
        </w:rPr>
        <w:t>,</w:t>
      </w:r>
      <w:r w:rsidR="002D5DA5" w:rsidRPr="002D5DA5">
        <w:rPr>
          <w:rFonts w:eastAsia="Arial"/>
          <w:szCs w:val="22"/>
        </w:rPr>
        <w:t xml:space="preserve"> and </w:t>
      </w:r>
      <w:proofErr w:type="spellStart"/>
      <w:r w:rsidR="002D5DA5" w:rsidRPr="002D5DA5">
        <w:rPr>
          <w:rFonts w:eastAsia="Arial"/>
          <w:szCs w:val="22"/>
        </w:rPr>
        <w:t>Kitanidis</w:t>
      </w:r>
      <w:proofErr w:type="spellEnd"/>
      <w:r w:rsidR="002D5DA5" w:rsidRPr="002D5DA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P.</w:t>
      </w:r>
      <w:r w:rsidR="002D5DA5" w:rsidRPr="002D5DA5">
        <w:rPr>
          <w:rFonts w:eastAsia="Arial"/>
          <w:szCs w:val="22"/>
        </w:rPr>
        <w:t>K., 2002, Application of Bayesian inference methods to inverse modeling for contaminant source identification</w:t>
      </w:r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>at Gloucester Landfill, Canada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</w:t>
      </w:r>
      <w:moveFromRangeStart w:id="38" w:author="Mike Eberle" w:date="2012-07-11T13:01:00Z" w:name="move329775043"/>
      <w:moveFrom w:id="39" w:author="Mike Eberle" w:date="2012-07-11T13:01:00Z">
        <w:r w:rsidR="00C16340" w:rsidDel="00F05D39">
          <w:rPr>
            <w:rFonts w:eastAsia="Arial"/>
            <w:szCs w:val="22"/>
          </w:rPr>
          <w:t>v.</w:t>
        </w:r>
        <w:r w:rsidR="002D5DA5" w:rsidRPr="002D5DA5" w:rsidDel="00F05D39">
          <w:rPr>
            <w:rFonts w:eastAsia="Arial"/>
            <w:szCs w:val="22"/>
          </w:rPr>
          <w:t xml:space="preserve"> 2, p. 1259–1266, </w:t>
        </w:r>
      </w:moveFrom>
      <w:moveFromRangeEnd w:id="38"/>
      <w:r w:rsidR="002D5DA5" w:rsidRPr="002D5DA5">
        <w:rPr>
          <w:rFonts w:eastAsia="Arial"/>
          <w:szCs w:val="22"/>
        </w:rPr>
        <w:t>Amsterdam, Elsevier</w:t>
      </w:r>
      <w:ins w:id="40" w:author="Mike Eberle" w:date="2012-07-11T13:01:00Z">
        <w:r w:rsidR="00F05D39">
          <w:rPr>
            <w:rFonts w:eastAsia="Arial"/>
            <w:szCs w:val="22"/>
          </w:rPr>
          <w:t xml:space="preserve">, </w:t>
        </w:r>
        <w:commentRangeStart w:id="41"/>
        <w:r w:rsidR="00F05D39">
          <w:rPr>
            <w:rFonts w:eastAsia="Arial"/>
            <w:szCs w:val="22"/>
          </w:rPr>
          <w:t>Computational Methods in Water Resources 14</w:t>
        </w:r>
      </w:ins>
      <w:commentRangeEnd w:id="41"/>
      <w:ins w:id="42" w:author="Mike Eberle" w:date="2012-07-11T13:02:00Z">
        <w:r w:rsidR="00F05D39">
          <w:rPr>
            <w:rStyle w:val="CommentReference"/>
          </w:rPr>
          <w:commentReference w:id="41"/>
        </w:r>
      </w:ins>
      <w:ins w:id="43" w:author="Mike Eberle" w:date="2012-07-11T13:01:00Z">
        <w:r w:rsidR="00F05D39">
          <w:rPr>
            <w:rFonts w:eastAsia="Arial"/>
            <w:szCs w:val="22"/>
          </w:rPr>
          <w:t xml:space="preserve">, </w:t>
        </w:r>
      </w:ins>
      <w:moveToRangeStart w:id="44" w:author="Mike Eberle" w:date="2012-07-11T13:01:00Z" w:name="move329775043"/>
      <w:moveTo w:id="45" w:author="Mike Eberle" w:date="2012-07-11T13:01:00Z">
        <w:r w:rsidR="00F05D39">
          <w:rPr>
            <w:rFonts w:eastAsia="Arial"/>
            <w:szCs w:val="22"/>
          </w:rPr>
          <w:t>v.</w:t>
        </w:r>
        <w:r w:rsidR="00F05D39" w:rsidRPr="002D5DA5">
          <w:rPr>
            <w:rFonts w:eastAsia="Arial"/>
            <w:szCs w:val="22"/>
          </w:rPr>
          <w:t xml:space="preserve"> 2, p. 1259–1266</w:t>
        </w:r>
        <w:del w:id="46" w:author="Mike Eberle" w:date="2012-07-11T13:01:00Z">
          <w:r w:rsidR="00F05D39" w:rsidRPr="002D5DA5" w:rsidDel="00F05D39">
            <w:rPr>
              <w:rFonts w:eastAsia="Arial"/>
              <w:szCs w:val="22"/>
            </w:rPr>
            <w:delText>,</w:delText>
          </w:r>
        </w:del>
      </w:moveTo>
      <w:moveToRangeEnd w:id="44"/>
      <w:r w:rsidR="002D5DA5" w:rsidRPr="002D5DA5">
        <w:rPr>
          <w:rFonts w:eastAsia="Arial"/>
          <w:szCs w:val="22"/>
        </w:rPr>
        <w:t>.</w:t>
      </w:r>
    </w:p>
    <w:p w:rsidR="002D5DA5" w:rsidRPr="002D5DA5" w:rsidRDefault="00C679B3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Michalak</w:t>
      </w:r>
      <w:proofErr w:type="spellEnd"/>
      <w:r>
        <w:rPr>
          <w:rFonts w:eastAsia="Arial"/>
          <w:szCs w:val="22"/>
        </w:rPr>
        <w:t>, A.</w:t>
      </w:r>
      <w:r w:rsidR="002D5DA5" w:rsidRPr="002D5DA5">
        <w:rPr>
          <w:rFonts w:eastAsia="Arial"/>
          <w:szCs w:val="22"/>
        </w:rPr>
        <w:t>M.</w:t>
      </w:r>
      <w:r>
        <w:rPr>
          <w:rFonts w:eastAsia="Arial"/>
          <w:szCs w:val="22"/>
        </w:rPr>
        <w:t>,</w:t>
      </w:r>
      <w:r w:rsidR="002D5DA5" w:rsidRPr="002D5DA5">
        <w:rPr>
          <w:rFonts w:eastAsia="Arial"/>
          <w:szCs w:val="22"/>
        </w:rPr>
        <w:t xml:space="preserve"> and </w:t>
      </w:r>
      <w:proofErr w:type="spellStart"/>
      <w:r w:rsidR="002D5DA5" w:rsidRPr="002D5DA5">
        <w:rPr>
          <w:rFonts w:eastAsia="Arial"/>
          <w:szCs w:val="22"/>
        </w:rPr>
        <w:t>Kitanidis</w:t>
      </w:r>
      <w:proofErr w:type="spellEnd"/>
      <w:r w:rsidR="002D5DA5" w:rsidRPr="002D5DA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P.</w:t>
      </w:r>
      <w:r w:rsidR="002D5DA5" w:rsidRPr="002D5DA5">
        <w:rPr>
          <w:rFonts w:eastAsia="Arial"/>
          <w:szCs w:val="22"/>
        </w:rPr>
        <w:t xml:space="preserve">K., 2003, A method for enforcing parameter </w:t>
      </w:r>
      <w:proofErr w:type="spellStart"/>
      <w:r w:rsidR="002D5DA5" w:rsidRPr="002D5DA5">
        <w:rPr>
          <w:rFonts w:eastAsia="Arial"/>
          <w:szCs w:val="22"/>
        </w:rPr>
        <w:t>nonnegativity</w:t>
      </w:r>
      <w:proofErr w:type="spellEnd"/>
      <w:r w:rsidR="002D5DA5" w:rsidRPr="002D5DA5">
        <w:rPr>
          <w:rFonts w:eastAsia="Arial"/>
          <w:szCs w:val="22"/>
        </w:rPr>
        <w:t xml:space="preserve"> in Bayesian inverse problems with an application to contaminant source identification</w:t>
      </w:r>
      <w:r>
        <w:rPr>
          <w:rFonts w:eastAsia="Arial"/>
          <w:szCs w:val="22"/>
        </w:rPr>
        <w:t>:</w:t>
      </w:r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 xml:space="preserve">Water Resources Research,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39, no. 2, 1033, doi</w:t>
      </w:r>
      <w:proofErr w:type="gramStart"/>
      <w:r w:rsidR="002D5DA5" w:rsidRPr="002D5DA5">
        <w:rPr>
          <w:rFonts w:eastAsia="Arial"/>
          <w:szCs w:val="22"/>
        </w:rPr>
        <w:t>:10.1029</w:t>
      </w:r>
      <w:proofErr w:type="gramEnd"/>
      <w:r w:rsidR="002D5DA5" w:rsidRPr="002D5DA5">
        <w:rPr>
          <w:rFonts w:eastAsia="Arial"/>
          <w:szCs w:val="22"/>
        </w:rPr>
        <w:t>/2002WR001480.</w:t>
      </w:r>
    </w:p>
    <w:p w:rsidR="002D5DA5" w:rsidRPr="002D5DA5" w:rsidRDefault="00C679B3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 xml:space="preserve">Mueller, K.L., </w:t>
      </w:r>
      <w:proofErr w:type="spellStart"/>
      <w:r>
        <w:rPr>
          <w:rFonts w:eastAsia="Arial"/>
          <w:szCs w:val="22"/>
        </w:rPr>
        <w:t>Gourdji</w:t>
      </w:r>
      <w:proofErr w:type="spellEnd"/>
      <w:r>
        <w:rPr>
          <w:rFonts w:eastAsia="Arial"/>
          <w:szCs w:val="22"/>
        </w:rPr>
        <w:t xml:space="preserve">, S.M., and </w:t>
      </w:r>
      <w:proofErr w:type="spellStart"/>
      <w:r>
        <w:rPr>
          <w:rFonts w:eastAsia="Arial"/>
          <w:szCs w:val="22"/>
        </w:rPr>
        <w:t>Michalak</w:t>
      </w:r>
      <w:proofErr w:type="spellEnd"/>
      <w:r>
        <w:rPr>
          <w:rFonts w:eastAsia="Arial"/>
          <w:szCs w:val="22"/>
        </w:rPr>
        <w:t>, A.</w:t>
      </w:r>
      <w:r w:rsidR="002D5DA5" w:rsidRPr="002D5DA5">
        <w:rPr>
          <w:rFonts w:eastAsia="Arial"/>
          <w:szCs w:val="22"/>
        </w:rPr>
        <w:t>M.,</w:t>
      </w:r>
      <w:r w:rsidR="00A166FD">
        <w:rPr>
          <w:rFonts w:eastAsia="Arial"/>
        </w:rPr>
        <w:t xml:space="preserve"> </w:t>
      </w:r>
      <w:r w:rsidR="002D5DA5" w:rsidRPr="002D5DA5">
        <w:rPr>
          <w:rFonts w:eastAsia="Arial"/>
          <w:szCs w:val="22"/>
        </w:rPr>
        <w:t xml:space="preserve">2008, Global monthly averaged </w:t>
      </w:r>
      <w:r w:rsidR="00640800" w:rsidRPr="002D5DA5">
        <w:rPr>
          <w:rFonts w:eastAsia="Arial"/>
          <w:szCs w:val="22"/>
        </w:rPr>
        <w:t>CO</w:t>
      </w:r>
      <w:r w:rsidR="002D5DA5" w:rsidRPr="00640800">
        <w:rPr>
          <w:rStyle w:val="Subscript"/>
          <w:rFonts w:eastAsia="Arial"/>
        </w:rPr>
        <w:t>2</w:t>
      </w:r>
      <w:r w:rsidR="002D5DA5" w:rsidRPr="002D5DA5">
        <w:rPr>
          <w:rFonts w:eastAsia="Arial"/>
          <w:szCs w:val="22"/>
        </w:rPr>
        <w:t xml:space="preserve"> fluxes recovered using a </w:t>
      </w:r>
      <w:proofErr w:type="spellStart"/>
      <w:r w:rsidR="002D5DA5" w:rsidRPr="002D5DA5">
        <w:rPr>
          <w:rFonts w:eastAsia="Arial"/>
          <w:szCs w:val="22"/>
        </w:rPr>
        <w:t>geostatistical</w:t>
      </w:r>
      <w:proofErr w:type="spellEnd"/>
      <w:r w:rsidR="002D5DA5" w:rsidRPr="002D5DA5">
        <w:rPr>
          <w:rFonts w:eastAsia="Arial"/>
          <w:szCs w:val="22"/>
        </w:rPr>
        <w:t xml:space="preserve"> inverse modeling approach</w:t>
      </w:r>
      <w:r>
        <w:rPr>
          <w:rFonts w:eastAsia="Arial"/>
          <w:szCs w:val="22"/>
        </w:rPr>
        <w:t>;</w:t>
      </w:r>
      <w:r w:rsidR="002D5DA5" w:rsidRPr="002D5DA5">
        <w:rPr>
          <w:rFonts w:eastAsia="Arial"/>
          <w:szCs w:val="22"/>
        </w:rPr>
        <w:t xml:space="preserve"> 1. </w:t>
      </w:r>
      <w:r>
        <w:rPr>
          <w:rFonts w:eastAsia="Arial"/>
          <w:szCs w:val="22"/>
        </w:rPr>
        <w:t>R</w:t>
      </w:r>
      <w:r w:rsidR="002D5DA5" w:rsidRPr="002D5DA5">
        <w:rPr>
          <w:rFonts w:eastAsia="Arial"/>
          <w:szCs w:val="22"/>
        </w:rPr>
        <w:t>esults using atmospheric measurements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Journal of Geophysical</w:t>
      </w:r>
      <w:r w:rsidR="00A166FD">
        <w:rPr>
          <w:rFonts w:eastAsia="Arial"/>
        </w:rPr>
        <w:t xml:space="preserve"> </w:t>
      </w:r>
      <w:r w:rsidR="002D5DA5" w:rsidRPr="002D5DA5">
        <w:rPr>
          <w:rFonts w:eastAsia="Arial"/>
          <w:szCs w:val="22"/>
        </w:rPr>
        <w:t xml:space="preserve">Research-Atmospheres,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113, no. D21, doi</w:t>
      </w:r>
      <w:proofErr w:type="gramStart"/>
      <w:r w:rsidR="002D5DA5" w:rsidRPr="002D5DA5">
        <w:rPr>
          <w:rFonts w:eastAsia="Arial"/>
          <w:szCs w:val="22"/>
        </w:rPr>
        <w:t>:10.1029</w:t>
      </w:r>
      <w:proofErr w:type="gramEnd"/>
      <w:r w:rsidR="002D5DA5" w:rsidRPr="002D5DA5">
        <w:rPr>
          <w:rFonts w:eastAsia="Arial"/>
          <w:szCs w:val="22"/>
        </w:rPr>
        <w:t>/2007jd009734.</w:t>
      </w:r>
    </w:p>
    <w:p w:rsidR="002D5DA5" w:rsidRPr="002D5DA5" w:rsidRDefault="005F02BC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Muffels</w:t>
      </w:r>
      <w:proofErr w:type="spellEnd"/>
      <w:r>
        <w:rPr>
          <w:rFonts w:eastAsia="Arial"/>
          <w:szCs w:val="22"/>
        </w:rPr>
        <w:t xml:space="preserve">, C., </w:t>
      </w:r>
      <w:proofErr w:type="spellStart"/>
      <w:r>
        <w:rPr>
          <w:rFonts w:eastAsia="Arial"/>
          <w:szCs w:val="22"/>
        </w:rPr>
        <w:t>Schreü</w:t>
      </w:r>
      <w:r w:rsidR="002D5DA5" w:rsidRPr="002D5DA5">
        <w:rPr>
          <w:rFonts w:eastAsia="Arial"/>
          <w:szCs w:val="22"/>
        </w:rPr>
        <w:t>der</w:t>
      </w:r>
      <w:proofErr w:type="spellEnd"/>
      <w:r w:rsidR="002D5DA5" w:rsidRPr="002D5DA5">
        <w:rPr>
          <w:rFonts w:eastAsia="Arial"/>
          <w:szCs w:val="22"/>
        </w:rPr>
        <w:t xml:space="preserve">, W., Doherty, J., </w:t>
      </w:r>
      <w:proofErr w:type="spellStart"/>
      <w:r w:rsidR="002D5DA5" w:rsidRPr="002D5DA5">
        <w:rPr>
          <w:rFonts w:eastAsia="Arial"/>
          <w:szCs w:val="22"/>
        </w:rPr>
        <w:t>Karanovic</w:t>
      </w:r>
      <w:proofErr w:type="spellEnd"/>
      <w:r w:rsidR="002D5DA5" w:rsidRPr="002D5DA5">
        <w:rPr>
          <w:rFonts w:eastAsia="Arial"/>
          <w:szCs w:val="22"/>
        </w:rPr>
        <w:t>, M., Tonkin, M., Hunt, R., and Welter, D., 2012, Approaches in highly parameterized inversion</w:t>
      </w:r>
      <w:r w:rsidR="00640800">
        <w:rPr>
          <w:rFonts w:eastAsia="Arial"/>
          <w:szCs w:val="22"/>
        </w:rPr>
        <w:t>—</w:t>
      </w:r>
      <w:r w:rsidR="002D5DA5" w:rsidRPr="002D5DA5">
        <w:rPr>
          <w:rFonts w:eastAsia="Arial"/>
          <w:szCs w:val="22"/>
        </w:rPr>
        <w:t>GENIE,</w:t>
      </w:r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 xml:space="preserve">a general model-independent TCP/IP run manager, </w:t>
      </w:r>
      <w:del w:id="47" w:author="Mike Eberle" w:date="2012-07-11T09:31:00Z">
        <w:r w:rsidR="002D5DA5" w:rsidRPr="002D5DA5" w:rsidDel="00640800">
          <w:rPr>
            <w:rFonts w:eastAsia="Arial"/>
            <w:szCs w:val="22"/>
          </w:rPr>
          <w:delText>United</w:delText>
        </w:r>
      </w:del>
      <w:r w:rsidR="00BC74D0">
        <w:rPr>
          <w:rFonts w:eastAsia="Arial"/>
          <w:szCs w:val="22"/>
        </w:rPr>
        <w:t xml:space="preserve"> </w:t>
      </w:r>
      <w:del w:id="48" w:author="Mike Eberle" w:date="2012-07-11T09:31:00Z">
        <w:r w:rsidR="002D5DA5" w:rsidRPr="002D5DA5" w:rsidDel="00640800">
          <w:rPr>
            <w:rFonts w:eastAsia="Arial"/>
            <w:szCs w:val="22"/>
          </w:rPr>
          <w:delText>States</w:delText>
        </w:r>
      </w:del>
      <w:ins w:id="49" w:author="Mike Eberle" w:date="2012-07-11T09:31:00Z">
        <w:r w:rsidR="00640800">
          <w:rPr>
            <w:rFonts w:eastAsia="Arial"/>
            <w:szCs w:val="22"/>
          </w:rPr>
          <w:t>U.S.</w:t>
        </w:r>
      </w:ins>
      <w:r w:rsidR="002D5DA5" w:rsidRPr="002D5DA5">
        <w:rPr>
          <w:rFonts w:eastAsia="Arial"/>
          <w:szCs w:val="22"/>
        </w:rPr>
        <w:t xml:space="preserve"> Geological Survey</w:t>
      </w:r>
      <w:ins w:id="50" w:author="Mike Eberle" w:date="2012-07-11T09:31:00Z">
        <w:r w:rsidR="00640800">
          <w:rPr>
            <w:rFonts w:eastAsia="Arial"/>
            <w:szCs w:val="22"/>
          </w:rPr>
          <w:t xml:space="preserve"> Techniques and Methods, </w:t>
        </w:r>
      </w:ins>
      <w:ins w:id="51" w:author="Mike Eberle" w:date="2012-07-11T09:33:00Z">
        <w:r w:rsidR="00640800">
          <w:rPr>
            <w:rFonts w:eastAsia="Arial"/>
            <w:szCs w:val="22"/>
          </w:rPr>
          <w:t xml:space="preserve">book 7, chap. C6, </w:t>
        </w:r>
      </w:ins>
      <w:ins w:id="52" w:author="Mike Eberle" w:date="2012-07-11T09:35:00Z">
        <w:r w:rsidR="00640800">
          <w:rPr>
            <w:rFonts w:eastAsia="Arial"/>
            <w:szCs w:val="22"/>
          </w:rPr>
          <w:t>26 p</w:t>
        </w:r>
      </w:ins>
      <w:r w:rsidR="002D5DA5" w:rsidRPr="002D5DA5">
        <w:rPr>
          <w:rFonts w:eastAsia="Arial"/>
          <w:szCs w:val="22"/>
        </w:rPr>
        <w:t>.</w:t>
      </w:r>
    </w:p>
    <w:p w:rsidR="002D5DA5" w:rsidRPr="002D5DA5" w:rsidRDefault="00C46A1C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Neupauer</w:t>
      </w:r>
      <w:proofErr w:type="spellEnd"/>
      <w:r>
        <w:rPr>
          <w:rFonts w:eastAsia="Arial"/>
          <w:szCs w:val="22"/>
        </w:rPr>
        <w:t>, R.</w:t>
      </w:r>
      <w:r w:rsidR="002D5DA5" w:rsidRPr="002D5DA5">
        <w:rPr>
          <w:rFonts w:eastAsia="Arial"/>
          <w:szCs w:val="22"/>
        </w:rPr>
        <w:t>M.</w:t>
      </w:r>
      <w:r>
        <w:rPr>
          <w:rFonts w:eastAsia="Arial"/>
          <w:szCs w:val="22"/>
        </w:rPr>
        <w:t>,</w:t>
      </w:r>
      <w:r w:rsidR="002D5DA5" w:rsidRPr="002D5DA5">
        <w:rPr>
          <w:rFonts w:eastAsia="Arial"/>
          <w:szCs w:val="22"/>
        </w:rPr>
        <w:t xml:space="preserve"> and Wilson,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J.</w:t>
      </w:r>
      <w:r w:rsidR="002D5DA5" w:rsidRPr="002D5DA5">
        <w:rPr>
          <w:rFonts w:eastAsia="Arial"/>
          <w:szCs w:val="22"/>
        </w:rPr>
        <w:t xml:space="preserve">L., 1999, </w:t>
      </w:r>
      <w:proofErr w:type="spellStart"/>
      <w:r w:rsidR="002D5DA5" w:rsidRPr="002D5DA5">
        <w:rPr>
          <w:rFonts w:eastAsia="Arial"/>
          <w:szCs w:val="22"/>
        </w:rPr>
        <w:t>Adjoint</w:t>
      </w:r>
      <w:proofErr w:type="spellEnd"/>
      <w:r w:rsidR="002D5DA5" w:rsidRPr="002D5DA5">
        <w:rPr>
          <w:rFonts w:eastAsia="Arial"/>
          <w:szCs w:val="22"/>
        </w:rPr>
        <w:t xml:space="preserve"> method for obtaining backward-in-time location and travel time probabilities of a conservative groundwater contaminant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35, no. 11, </w:t>
      </w:r>
      <w:r>
        <w:rPr>
          <w:rFonts w:eastAsia="Arial"/>
          <w:szCs w:val="22"/>
        </w:rPr>
        <w:t xml:space="preserve">p. </w:t>
      </w:r>
      <w:r w:rsidR="002D5DA5" w:rsidRPr="002D5DA5">
        <w:rPr>
          <w:rFonts w:eastAsia="Arial"/>
          <w:szCs w:val="22"/>
        </w:rPr>
        <w:t>3389–3398.</w:t>
      </w:r>
    </w:p>
    <w:p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  <w:szCs w:val="22"/>
        </w:rPr>
        <w:t>Nowak, W.</w:t>
      </w:r>
      <w:r w:rsidR="00C46A1C">
        <w:rPr>
          <w:rFonts w:eastAsia="Arial"/>
          <w:szCs w:val="22"/>
        </w:rPr>
        <w:t>,</w:t>
      </w:r>
      <w:r w:rsidRPr="002D5DA5">
        <w:rPr>
          <w:rFonts w:eastAsia="Arial"/>
          <w:szCs w:val="22"/>
        </w:rPr>
        <w:t xml:space="preserve"> and </w:t>
      </w:r>
      <w:proofErr w:type="spellStart"/>
      <w:r w:rsidRPr="002D5DA5">
        <w:rPr>
          <w:rFonts w:eastAsia="Arial"/>
          <w:szCs w:val="22"/>
        </w:rPr>
        <w:t>Cirpka</w:t>
      </w:r>
      <w:proofErr w:type="spellEnd"/>
      <w:r w:rsidRPr="002D5DA5">
        <w:rPr>
          <w:rFonts w:eastAsia="Arial"/>
          <w:szCs w:val="22"/>
        </w:rPr>
        <w:t>, O</w:t>
      </w:r>
      <w:r w:rsidR="00C46A1C">
        <w:rPr>
          <w:rFonts w:eastAsia="Arial"/>
          <w:szCs w:val="22"/>
        </w:rPr>
        <w:t>.</w:t>
      </w:r>
      <w:r w:rsidRPr="002D5DA5">
        <w:rPr>
          <w:rFonts w:eastAsia="Arial"/>
          <w:szCs w:val="22"/>
        </w:rPr>
        <w:t xml:space="preserve">A., 2004, </w:t>
      </w:r>
      <w:proofErr w:type="gramStart"/>
      <w:r w:rsidRPr="002D5DA5">
        <w:rPr>
          <w:rFonts w:eastAsia="Arial"/>
          <w:szCs w:val="22"/>
        </w:rPr>
        <w:t>A</w:t>
      </w:r>
      <w:proofErr w:type="gramEnd"/>
      <w:r w:rsidRPr="002D5DA5">
        <w:rPr>
          <w:rFonts w:eastAsia="Arial"/>
          <w:szCs w:val="22"/>
        </w:rPr>
        <w:t xml:space="preserve"> modified </w:t>
      </w:r>
      <w:proofErr w:type="spellStart"/>
      <w:r w:rsidRPr="002D5DA5">
        <w:rPr>
          <w:rFonts w:eastAsia="Arial"/>
          <w:szCs w:val="22"/>
        </w:rPr>
        <w:t>Levenberg</w:t>
      </w:r>
      <w:proofErr w:type="spellEnd"/>
      <w:r w:rsidRPr="002D5DA5">
        <w:rPr>
          <w:rFonts w:eastAsia="Arial"/>
          <w:szCs w:val="22"/>
        </w:rPr>
        <w:t xml:space="preserve">-Marquardt algorithm for quasi-linear </w:t>
      </w:r>
      <w:proofErr w:type="spellStart"/>
      <w:r w:rsidRPr="002D5DA5">
        <w:rPr>
          <w:rFonts w:eastAsia="Arial"/>
          <w:szCs w:val="22"/>
        </w:rPr>
        <w:t>geostatistical</w:t>
      </w:r>
      <w:proofErr w:type="spellEnd"/>
      <w:r w:rsidRPr="002D5DA5">
        <w:rPr>
          <w:rFonts w:eastAsia="Arial"/>
          <w:szCs w:val="22"/>
        </w:rPr>
        <w:t xml:space="preserve"> inversing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Advances in Water Resources,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27, no. 7, </w:t>
      </w:r>
      <w:r w:rsidR="00C46A1C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737–750, doi:10.1016/j.advwatres.2004.03.004.</w:t>
      </w:r>
    </w:p>
    <w:p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  <w:szCs w:val="22"/>
        </w:rPr>
        <w:lastRenderedPageBreak/>
        <w:t>R Development Core Team, 2011, R</w:t>
      </w:r>
      <w:r w:rsidR="00C46A1C">
        <w:rPr>
          <w:rFonts w:eastAsia="Arial"/>
          <w:szCs w:val="22"/>
        </w:rPr>
        <w:t>—</w:t>
      </w:r>
      <w:proofErr w:type="gramStart"/>
      <w:r w:rsidRPr="002D5DA5">
        <w:rPr>
          <w:rFonts w:eastAsia="Arial"/>
          <w:szCs w:val="22"/>
        </w:rPr>
        <w:t>A</w:t>
      </w:r>
      <w:proofErr w:type="gramEnd"/>
      <w:r w:rsidRPr="002D5DA5">
        <w:rPr>
          <w:rFonts w:eastAsia="Arial"/>
          <w:szCs w:val="22"/>
        </w:rPr>
        <w:t xml:space="preserve"> </w:t>
      </w:r>
      <w:r w:rsidR="00C41871" w:rsidRPr="002D5DA5">
        <w:rPr>
          <w:rFonts w:eastAsia="Arial"/>
          <w:szCs w:val="22"/>
        </w:rPr>
        <w:t>language and environment for statistical comput</w:t>
      </w:r>
      <w:r w:rsidRPr="002D5DA5">
        <w:rPr>
          <w:rFonts w:eastAsia="Arial"/>
          <w:szCs w:val="22"/>
        </w:rPr>
        <w:t>ing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</w:t>
      </w:r>
      <w:ins w:id="53" w:author="Mike Eberle" w:date="2012-07-11T11:58:00Z">
        <w:r w:rsidR="00C46A1C" w:rsidRPr="002D5DA5">
          <w:rPr>
            <w:rFonts w:eastAsia="Arial"/>
            <w:szCs w:val="22"/>
          </w:rPr>
          <w:t xml:space="preserve">Vienna, Austria, </w:t>
        </w:r>
      </w:ins>
      <w:r w:rsidRPr="002D5DA5">
        <w:rPr>
          <w:rFonts w:eastAsia="Arial"/>
          <w:szCs w:val="22"/>
        </w:rPr>
        <w:t xml:space="preserve">R Foundation for Statistical Computing, </w:t>
      </w:r>
      <w:del w:id="54" w:author="Mike Eberle" w:date="2012-07-11T11:58:00Z">
        <w:r w:rsidRPr="002D5DA5" w:rsidDel="00C46A1C">
          <w:rPr>
            <w:rFonts w:eastAsia="Arial"/>
            <w:szCs w:val="22"/>
          </w:rPr>
          <w:delText xml:space="preserve">Vienna, Austria, </w:delText>
        </w:r>
      </w:del>
      <w:r w:rsidRPr="002D5DA5">
        <w:rPr>
          <w:rFonts w:eastAsia="Arial"/>
          <w:szCs w:val="22"/>
        </w:rPr>
        <w:t>ISBN 3-900051-07-0.</w:t>
      </w:r>
    </w:p>
    <w:p w:rsidR="009473DD" w:rsidRDefault="00C46A1C" w:rsidP="002D5DA5">
      <w:pPr>
        <w:pStyle w:val="Reference"/>
        <w:rPr>
          <w:rFonts w:eastAsia="Arial"/>
          <w:szCs w:val="22"/>
        </w:rPr>
      </w:pPr>
      <w:proofErr w:type="spellStart"/>
      <w:r>
        <w:rPr>
          <w:rFonts w:eastAsia="Arial"/>
          <w:szCs w:val="22"/>
        </w:rPr>
        <w:t>RamaRao</w:t>
      </w:r>
      <w:proofErr w:type="spellEnd"/>
      <w:r>
        <w:rPr>
          <w:rFonts w:eastAsia="Arial"/>
          <w:szCs w:val="22"/>
        </w:rPr>
        <w:t xml:space="preserve">, B.S., </w:t>
      </w:r>
      <w:proofErr w:type="spellStart"/>
      <w:r>
        <w:rPr>
          <w:rFonts w:eastAsia="Arial"/>
          <w:szCs w:val="22"/>
        </w:rPr>
        <w:t>Lavenue</w:t>
      </w:r>
      <w:proofErr w:type="spellEnd"/>
      <w:r>
        <w:rPr>
          <w:rFonts w:eastAsia="Arial"/>
          <w:szCs w:val="22"/>
        </w:rPr>
        <w:t>, A.</w:t>
      </w:r>
      <w:r w:rsidR="002D5DA5" w:rsidRPr="002D5DA5">
        <w:rPr>
          <w:rFonts w:eastAsia="Arial"/>
          <w:szCs w:val="22"/>
        </w:rPr>
        <w:t>M., d</w:t>
      </w:r>
      <w:r>
        <w:rPr>
          <w:rFonts w:eastAsia="Arial"/>
          <w:szCs w:val="22"/>
        </w:rPr>
        <w:t xml:space="preserve">e </w:t>
      </w:r>
      <w:proofErr w:type="spellStart"/>
      <w:r>
        <w:rPr>
          <w:rFonts w:eastAsia="Arial"/>
          <w:szCs w:val="22"/>
        </w:rPr>
        <w:t>Marsily</w:t>
      </w:r>
      <w:proofErr w:type="spellEnd"/>
      <w:r>
        <w:rPr>
          <w:rFonts w:eastAsia="Arial"/>
          <w:szCs w:val="22"/>
        </w:rPr>
        <w:t>, G., and Marietta, M.</w:t>
      </w:r>
      <w:r w:rsidR="002D5DA5" w:rsidRPr="002D5DA5">
        <w:rPr>
          <w:rFonts w:eastAsia="Arial"/>
          <w:szCs w:val="22"/>
        </w:rPr>
        <w:t xml:space="preserve">G., 1995, Pilot point methodology for automated calibration of an ensemble of conditionally simulated </w:t>
      </w:r>
      <w:proofErr w:type="spellStart"/>
      <w:r w:rsidR="002D5DA5" w:rsidRPr="002D5DA5">
        <w:rPr>
          <w:rFonts w:eastAsia="Arial"/>
          <w:szCs w:val="22"/>
        </w:rPr>
        <w:t>transmissivity</w:t>
      </w:r>
      <w:proofErr w:type="spellEnd"/>
      <w:r w:rsidR="002D5DA5" w:rsidRPr="002D5DA5">
        <w:rPr>
          <w:rFonts w:eastAsia="Arial"/>
          <w:szCs w:val="22"/>
        </w:rPr>
        <w:t xml:space="preserve"> fields</w:t>
      </w:r>
      <w:r>
        <w:rPr>
          <w:rFonts w:eastAsia="Arial"/>
          <w:szCs w:val="22"/>
        </w:rPr>
        <w:t xml:space="preserve">; </w:t>
      </w:r>
      <w:r w:rsidR="002D5DA5" w:rsidRPr="002D5DA5">
        <w:rPr>
          <w:rFonts w:eastAsia="Arial"/>
          <w:szCs w:val="22"/>
        </w:rPr>
        <w:t>1.</w:t>
      </w:r>
      <w:r w:rsidR="002D5DA5" w:rsidRPr="002D5DA5">
        <w:rPr>
          <w:rFonts w:eastAsia="Arial"/>
        </w:rPr>
        <w:t xml:space="preserve"> </w:t>
      </w:r>
      <w:r>
        <w:rPr>
          <w:rFonts w:eastAsia="Arial"/>
          <w:szCs w:val="22"/>
        </w:rPr>
        <w:t>T</w:t>
      </w:r>
      <w:r w:rsidR="002D5DA5" w:rsidRPr="002D5DA5">
        <w:rPr>
          <w:rFonts w:eastAsia="Arial"/>
          <w:szCs w:val="22"/>
        </w:rPr>
        <w:t>heory and computational experiments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31, no. 3, </w:t>
      </w:r>
      <w:r>
        <w:rPr>
          <w:rFonts w:eastAsia="Arial"/>
          <w:szCs w:val="22"/>
        </w:rPr>
        <w:t xml:space="preserve">p. </w:t>
      </w:r>
      <w:r w:rsidR="002D5DA5" w:rsidRPr="002D5DA5">
        <w:rPr>
          <w:rFonts w:eastAsia="Arial"/>
          <w:szCs w:val="22"/>
        </w:rPr>
        <w:t xml:space="preserve">475–493. </w:t>
      </w:r>
    </w:p>
    <w:p w:rsidR="009473DD" w:rsidRDefault="002D5DA5" w:rsidP="002D5DA5">
      <w:pPr>
        <w:pStyle w:val="Reference"/>
        <w:rPr>
          <w:rFonts w:eastAsia="Arial"/>
          <w:szCs w:val="22"/>
        </w:rPr>
      </w:pPr>
      <w:r w:rsidRPr="002D5DA5">
        <w:rPr>
          <w:rFonts w:eastAsia="Arial"/>
          <w:szCs w:val="22"/>
        </w:rPr>
        <w:t>Remy, N., Boucher, A., and Wu, J., 2009, Applied</w:t>
      </w:r>
      <w:r w:rsidRPr="002D5DA5">
        <w:rPr>
          <w:rFonts w:eastAsia="Arial"/>
        </w:rPr>
        <w:t xml:space="preserve"> </w:t>
      </w:r>
      <w:proofErr w:type="spellStart"/>
      <w:r w:rsidRPr="002D5DA5">
        <w:rPr>
          <w:rFonts w:eastAsia="Arial"/>
          <w:szCs w:val="22"/>
        </w:rPr>
        <w:t>geostatistics</w:t>
      </w:r>
      <w:proofErr w:type="spellEnd"/>
      <w:r w:rsidRPr="002D5DA5">
        <w:rPr>
          <w:rFonts w:eastAsia="Arial"/>
          <w:szCs w:val="22"/>
        </w:rPr>
        <w:t xml:space="preserve"> with </w:t>
      </w:r>
      <w:proofErr w:type="spellStart"/>
      <w:r w:rsidRPr="002D5DA5">
        <w:rPr>
          <w:rFonts w:eastAsia="Arial"/>
          <w:szCs w:val="22"/>
        </w:rPr>
        <w:t>SGeMS</w:t>
      </w:r>
      <w:proofErr w:type="spellEnd"/>
      <w:r w:rsidR="00C46A1C">
        <w:rPr>
          <w:rFonts w:eastAsia="Arial"/>
          <w:szCs w:val="22"/>
        </w:rPr>
        <w:t xml:space="preserve">: </w:t>
      </w:r>
      <w:r w:rsidRPr="002D5DA5">
        <w:rPr>
          <w:rFonts w:eastAsia="Arial"/>
          <w:szCs w:val="22"/>
        </w:rPr>
        <w:t xml:space="preserve">Cambridge, UK; </w:t>
      </w:r>
      <w:r w:rsidR="00C41871">
        <w:rPr>
          <w:rFonts w:eastAsia="Arial"/>
          <w:szCs w:val="22"/>
        </w:rPr>
        <w:t>New York;</w:t>
      </w:r>
      <w:r w:rsidRPr="002D5DA5">
        <w:rPr>
          <w:rFonts w:eastAsia="Arial"/>
          <w:szCs w:val="22"/>
        </w:rPr>
        <w:t xml:space="preserve"> Cambridge University Press, 264 p. </w:t>
      </w:r>
    </w:p>
    <w:p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  <w:szCs w:val="22"/>
        </w:rPr>
        <w:t xml:space="preserve">Robbins, H., 1956, An empirical </w:t>
      </w:r>
      <w:proofErr w:type="spellStart"/>
      <w:r w:rsidRPr="002D5DA5">
        <w:rPr>
          <w:rFonts w:eastAsia="Arial"/>
          <w:szCs w:val="22"/>
        </w:rPr>
        <w:t>Bayes</w:t>
      </w:r>
      <w:proofErr w:type="spellEnd"/>
      <w:r w:rsidRPr="002D5DA5">
        <w:rPr>
          <w:rFonts w:eastAsia="Arial"/>
          <w:szCs w:val="22"/>
        </w:rPr>
        <w:t xml:space="preserve"> approach to statistics, </w:t>
      </w:r>
      <w:r w:rsidR="00866D5C" w:rsidRPr="00866D5C">
        <w:rPr>
          <w:rStyle w:val="Emphasis"/>
          <w:rFonts w:eastAsia="Arial"/>
          <w:rPrChange w:id="55" w:author="Mike Eberle" w:date="2012-07-11T12:00:00Z">
            <w:rPr>
              <w:rFonts w:eastAsia="Arial"/>
              <w:szCs w:val="22"/>
            </w:rPr>
          </w:rPrChange>
        </w:rPr>
        <w:t>in</w:t>
      </w:r>
      <w:r w:rsidRPr="002D5DA5">
        <w:rPr>
          <w:rFonts w:eastAsia="Arial"/>
          <w:szCs w:val="22"/>
        </w:rPr>
        <w:t xml:space="preserve"> </w:t>
      </w:r>
      <w:proofErr w:type="spellStart"/>
      <w:ins w:id="56" w:author="Mike Eberle" w:date="2012-07-11T12:01:00Z">
        <w:r w:rsidR="00C46A1C">
          <w:rPr>
            <w:rFonts w:eastAsia="Arial"/>
            <w:szCs w:val="22"/>
          </w:rPr>
          <w:t>Neyman</w:t>
        </w:r>
        <w:proofErr w:type="spellEnd"/>
        <w:r w:rsidR="00C46A1C">
          <w:rPr>
            <w:rFonts w:eastAsia="Arial"/>
            <w:szCs w:val="22"/>
          </w:rPr>
          <w:t xml:space="preserve">, J., ed., </w:t>
        </w:r>
      </w:ins>
      <w:r w:rsidRPr="002D5DA5">
        <w:rPr>
          <w:rFonts w:eastAsia="Arial"/>
          <w:szCs w:val="22"/>
        </w:rPr>
        <w:t>Proceeding</w:t>
      </w:r>
      <w:ins w:id="57" w:author="Mike Eberle" w:date="2012-07-11T09:42:00Z">
        <w:r w:rsidR="00CA609F">
          <w:rPr>
            <w:rFonts w:eastAsia="Arial"/>
            <w:szCs w:val="22"/>
          </w:rPr>
          <w:t>s</w:t>
        </w:r>
      </w:ins>
      <w:r w:rsidRPr="002D5DA5">
        <w:rPr>
          <w:rFonts w:eastAsia="Arial"/>
          <w:szCs w:val="22"/>
        </w:rPr>
        <w:t xml:space="preserve"> of the Third Berkeley</w:t>
      </w:r>
      <w:r w:rsidR="00CA609F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>Symposium on Mathematical Statistics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</w:t>
      </w:r>
      <w:ins w:id="58" w:author="Mike Eberle" w:date="2012-07-11T12:01:00Z">
        <w:r w:rsidR="00C46A1C">
          <w:rPr>
            <w:rFonts w:eastAsia="Arial"/>
            <w:szCs w:val="22"/>
          </w:rPr>
          <w:t>University</w:t>
        </w:r>
        <w:r w:rsidR="00C46A1C" w:rsidRPr="002D5DA5">
          <w:rPr>
            <w:rFonts w:eastAsia="Arial"/>
            <w:szCs w:val="22"/>
          </w:rPr>
          <w:t xml:space="preserve"> of</w:t>
        </w:r>
        <w:r w:rsidR="00C46A1C" w:rsidRPr="002D5DA5">
          <w:rPr>
            <w:rFonts w:eastAsia="Arial"/>
          </w:rPr>
          <w:t xml:space="preserve"> </w:t>
        </w:r>
        <w:r w:rsidR="00C46A1C">
          <w:rPr>
            <w:rFonts w:eastAsia="Arial"/>
            <w:szCs w:val="22"/>
          </w:rPr>
          <w:t xml:space="preserve">California </w:t>
        </w:r>
        <w:r w:rsidR="00C46A1C" w:rsidRPr="002D5DA5">
          <w:rPr>
            <w:rFonts w:eastAsia="Arial"/>
            <w:szCs w:val="22"/>
          </w:rPr>
          <w:t>Press</w:t>
        </w:r>
        <w:r w:rsidR="00C46A1C">
          <w:rPr>
            <w:rFonts w:eastAsia="Arial"/>
            <w:szCs w:val="22"/>
          </w:rPr>
          <w:t xml:space="preserve">, </w:t>
        </w:r>
      </w:ins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1,</w:t>
      </w:r>
      <w:r w:rsidRPr="002D5DA5">
        <w:rPr>
          <w:rFonts w:eastAsia="Arial"/>
        </w:rPr>
        <w:t xml:space="preserve"> </w:t>
      </w:r>
      <w:del w:id="59" w:author="Mike Eberle" w:date="2012-07-11T12:01:00Z">
        <w:r w:rsidRPr="002D5DA5" w:rsidDel="00C46A1C">
          <w:rPr>
            <w:rFonts w:eastAsia="Arial"/>
            <w:szCs w:val="22"/>
          </w:rPr>
          <w:delText>edited by J.</w:delText>
        </w:r>
        <w:r w:rsidR="00CA609F" w:rsidDel="00C46A1C">
          <w:rPr>
            <w:rFonts w:eastAsia="Arial"/>
            <w:szCs w:val="22"/>
          </w:rPr>
          <w:delText xml:space="preserve"> Neyman, </w:delText>
        </w:r>
      </w:del>
      <w:r w:rsidR="00C46A1C">
        <w:rPr>
          <w:rFonts w:eastAsia="Arial"/>
          <w:szCs w:val="22"/>
        </w:rPr>
        <w:t>p. 157–163</w:t>
      </w:r>
      <w:del w:id="60" w:author="Mike Eberle" w:date="2012-07-11T12:01:00Z">
        <w:r w:rsidR="00CA609F" w:rsidDel="00C46A1C">
          <w:rPr>
            <w:rFonts w:eastAsia="Arial"/>
            <w:szCs w:val="22"/>
          </w:rPr>
          <w:delText xml:space="preserve"> University</w:delText>
        </w:r>
        <w:r w:rsidRPr="002D5DA5" w:rsidDel="00C46A1C">
          <w:rPr>
            <w:rFonts w:eastAsia="Arial"/>
            <w:szCs w:val="22"/>
          </w:rPr>
          <w:delText xml:space="preserve"> of</w:delText>
        </w:r>
        <w:r w:rsidRPr="002D5DA5" w:rsidDel="00C46A1C">
          <w:rPr>
            <w:rFonts w:eastAsia="Arial"/>
          </w:rPr>
          <w:delText xml:space="preserve"> </w:delText>
        </w:r>
        <w:r w:rsidR="00CA609F" w:rsidDel="00C46A1C">
          <w:rPr>
            <w:rFonts w:eastAsia="Arial"/>
            <w:szCs w:val="22"/>
          </w:rPr>
          <w:delText xml:space="preserve">California </w:delText>
        </w:r>
        <w:r w:rsidRPr="002D5DA5" w:rsidDel="00C46A1C">
          <w:rPr>
            <w:rFonts w:eastAsia="Arial"/>
            <w:szCs w:val="22"/>
          </w:rPr>
          <w:delText>Press</w:delText>
        </w:r>
      </w:del>
      <w:r w:rsidRPr="002D5DA5">
        <w:rPr>
          <w:rFonts w:eastAsia="Arial"/>
          <w:szCs w:val="22"/>
        </w:rPr>
        <w:t>.</w:t>
      </w:r>
    </w:p>
    <w:p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  <w:szCs w:val="22"/>
        </w:rPr>
        <w:t xml:space="preserve">Rubin, Y., 2003, </w:t>
      </w:r>
      <w:proofErr w:type="gramStart"/>
      <w:r w:rsidRPr="002D5DA5">
        <w:rPr>
          <w:rFonts w:eastAsia="Arial"/>
          <w:szCs w:val="22"/>
        </w:rPr>
        <w:t>Applied</w:t>
      </w:r>
      <w:proofErr w:type="gramEnd"/>
      <w:r w:rsidRPr="002D5DA5">
        <w:rPr>
          <w:rFonts w:eastAsia="Arial"/>
          <w:szCs w:val="22"/>
        </w:rPr>
        <w:t xml:space="preserve"> stochastic hydrogeology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Oxford</w:t>
      </w:r>
      <w:r w:rsidR="00CA609F">
        <w:rPr>
          <w:rFonts w:eastAsia="Arial"/>
          <w:szCs w:val="22"/>
        </w:rPr>
        <w:t>, UK</w:t>
      </w:r>
      <w:r w:rsidRPr="002D5DA5">
        <w:rPr>
          <w:rFonts w:eastAsia="Arial"/>
          <w:szCs w:val="22"/>
        </w:rPr>
        <w:t xml:space="preserve">; </w:t>
      </w:r>
      <w:r w:rsidR="00C41871">
        <w:rPr>
          <w:rFonts w:eastAsia="Arial"/>
          <w:szCs w:val="22"/>
        </w:rPr>
        <w:t>New York;</w:t>
      </w:r>
      <w:r w:rsidRPr="002D5DA5">
        <w:rPr>
          <w:rFonts w:eastAsia="Arial"/>
          <w:szCs w:val="22"/>
        </w:rPr>
        <w:t xml:space="preserve"> Oxford University Press, 391 p.</w:t>
      </w:r>
    </w:p>
    <w:p w:rsidR="002D5DA5" w:rsidRPr="002D5DA5" w:rsidRDefault="00C46A1C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>Samper, F.</w:t>
      </w:r>
      <w:r w:rsidR="002D5DA5" w:rsidRPr="002D5DA5">
        <w:rPr>
          <w:rFonts w:eastAsia="Arial"/>
          <w:szCs w:val="22"/>
        </w:rPr>
        <w:t>J.</w:t>
      </w:r>
      <w:r>
        <w:rPr>
          <w:rFonts w:eastAsia="Arial"/>
          <w:szCs w:val="22"/>
        </w:rPr>
        <w:t>,</w:t>
      </w:r>
      <w:r w:rsidR="002D5DA5" w:rsidRPr="002D5DA5">
        <w:rPr>
          <w:rFonts w:eastAsia="Arial"/>
          <w:szCs w:val="22"/>
        </w:rPr>
        <w:t xml:space="preserve"> and </w:t>
      </w:r>
      <w:proofErr w:type="spellStart"/>
      <w:r w:rsidR="002D5DA5" w:rsidRPr="002D5DA5">
        <w:rPr>
          <w:rFonts w:eastAsia="Arial"/>
          <w:szCs w:val="22"/>
        </w:rPr>
        <w:t>Neuman</w:t>
      </w:r>
      <w:proofErr w:type="spellEnd"/>
      <w:r w:rsidR="002D5DA5" w:rsidRPr="002D5DA5">
        <w:rPr>
          <w:rFonts w:eastAsia="Arial"/>
          <w:szCs w:val="22"/>
        </w:rPr>
        <w:t xml:space="preserve">, S., 1986, </w:t>
      </w:r>
      <w:proofErr w:type="spellStart"/>
      <w:r w:rsidR="002D5DA5" w:rsidRPr="002D5DA5">
        <w:rPr>
          <w:rFonts w:eastAsia="Arial"/>
          <w:szCs w:val="22"/>
        </w:rPr>
        <w:t>Adjoint</w:t>
      </w:r>
      <w:proofErr w:type="spellEnd"/>
      <w:r w:rsidR="002D5DA5" w:rsidRPr="002D5DA5">
        <w:rPr>
          <w:rFonts w:eastAsia="Arial"/>
          <w:szCs w:val="22"/>
        </w:rPr>
        <w:t xml:space="preserve"> state equations for </w:t>
      </w:r>
      <w:proofErr w:type="spellStart"/>
      <w:r w:rsidR="002D5DA5" w:rsidRPr="002D5DA5">
        <w:rPr>
          <w:rFonts w:eastAsia="Arial"/>
          <w:szCs w:val="22"/>
        </w:rPr>
        <w:t>advective</w:t>
      </w:r>
      <w:proofErr w:type="spellEnd"/>
      <w:r w:rsidR="002D5DA5" w:rsidRPr="002D5DA5">
        <w:rPr>
          <w:rFonts w:eastAsia="Arial"/>
          <w:szCs w:val="22"/>
        </w:rPr>
        <w:t xml:space="preserve">-dispersive transport, </w:t>
      </w:r>
      <w:r w:rsidR="00866D5C" w:rsidRPr="00866D5C">
        <w:rPr>
          <w:rStyle w:val="Emphasis"/>
          <w:rFonts w:eastAsia="Arial"/>
          <w:rPrChange w:id="61" w:author="Mike Eberle" w:date="2012-07-11T12:02:00Z">
            <w:rPr>
              <w:rFonts w:eastAsia="Arial"/>
              <w:szCs w:val="22"/>
            </w:rPr>
          </w:rPrChange>
        </w:rPr>
        <w:t>in</w:t>
      </w:r>
      <w:r w:rsidR="002D5DA5" w:rsidRPr="002D5DA5">
        <w:rPr>
          <w:rFonts w:eastAsia="Arial"/>
          <w:szCs w:val="22"/>
        </w:rPr>
        <w:t xml:space="preserve"> </w:t>
      </w:r>
      <w:del w:id="62" w:author="Mike Eberle" w:date="2012-07-11T13:29:00Z">
        <w:r w:rsidR="002D5DA5" w:rsidRPr="002D5DA5" w:rsidDel="00C41871">
          <w:rPr>
            <w:rFonts w:eastAsia="Arial"/>
            <w:szCs w:val="22"/>
          </w:rPr>
          <w:delText xml:space="preserve">VI </w:delText>
        </w:r>
      </w:del>
      <w:ins w:id="63" w:author="Mike Eberle" w:date="2012-07-11T13:29:00Z">
        <w:r w:rsidR="00C41871">
          <w:rPr>
            <w:rFonts w:eastAsia="Arial"/>
            <w:szCs w:val="22"/>
          </w:rPr>
          <w:t>S</w:t>
        </w:r>
      </w:ins>
      <w:ins w:id="64" w:author="Mike Eberle" w:date="2012-07-11T13:30:00Z">
        <w:r w:rsidR="00C41871">
          <w:rPr>
            <w:rFonts w:eastAsia="Arial"/>
            <w:szCs w:val="22"/>
          </w:rPr>
          <w:t>ixth</w:t>
        </w:r>
      </w:ins>
      <w:ins w:id="65" w:author="Mike Eberle" w:date="2012-07-11T13:29:00Z">
        <w:r w:rsidR="00C41871" w:rsidRPr="002D5DA5">
          <w:rPr>
            <w:rFonts w:eastAsia="Arial"/>
            <w:szCs w:val="22"/>
          </w:rPr>
          <w:t xml:space="preserve"> </w:t>
        </w:r>
      </w:ins>
      <w:r w:rsidR="002D5DA5" w:rsidRPr="002D5DA5">
        <w:rPr>
          <w:rFonts w:eastAsia="Arial"/>
          <w:szCs w:val="22"/>
        </w:rPr>
        <w:t>International Conference on Finite Elements in Water Resources, p. 423–437.</w:t>
      </w:r>
    </w:p>
    <w:p w:rsidR="002D5DA5" w:rsidRPr="002D5DA5" w:rsidRDefault="009473DD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Schreü</w:t>
      </w:r>
      <w:r w:rsidR="002D5DA5" w:rsidRPr="002D5DA5">
        <w:rPr>
          <w:rFonts w:eastAsia="Arial"/>
          <w:szCs w:val="22"/>
        </w:rPr>
        <w:t>der</w:t>
      </w:r>
      <w:proofErr w:type="spellEnd"/>
      <w:r w:rsidR="002D5DA5" w:rsidRPr="002D5DA5">
        <w:rPr>
          <w:rFonts w:eastAsia="Arial"/>
          <w:szCs w:val="22"/>
        </w:rPr>
        <w:t xml:space="preserve">, W., 2009, Running </w:t>
      </w:r>
      <w:proofErr w:type="spellStart"/>
      <w:r w:rsidR="002D5DA5" w:rsidRPr="002D5DA5">
        <w:rPr>
          <w:rFonts w:eastAsia="Arial"/>
          <w:szCs w:val="22"/>
        </w:rPr>
        <w:t>BeoPEST</w:t>
      </w:r>
      <w:proofErr w:type="spellEnd"/>
      <w:r w:rsidR="002D5DA5" w:rsidRPr="002D5DA5">
        <w:rPr>
          <w:rFonts w:eastAsia="Arial"/>
          <w:szCs w:val="22"/>
        </w:rPr>
        <w:t xml:space="preserve">, </w:t>
      </w:r>
      <w:r w:rsidR="00866D5C" w:rsidRPr="00866D5C">
        <w:rPr>
          <w:rStyle w:val="Emphasis"/>
          <w:rFonts w:eastAsia="Arial"/>
          <w:rPrChange w:id="66" w:author="Mike Eberle" w:date="2012-07-11T12:03:00Z">
            <w:rPr>
              <w:rFonts w:eastAsia="Arial"/>
              <w:szCs w:val="22"/>
            </w:rPr>
          </w:rPrChange>
        </w:rPr>
        <w:t>in</w:t>
      </w:r>
      <w:r w:rsidR="002D5DA5" w:rsidRPr="002D5DA5">
        <w:rPr>
          <w:rFonts w:eastAsia="Arial"/>
          <w:szCs w:val="22"/>
        </w:rPr>
        <w:t xml:space="preserve"> Proceedings</w:t>
      </w:r>
      <w:del w:id="67" w:author="Mike Eberle" w:date="2012-07-11T12:03:00Z">
        <w:r w:rsidR="002D5DA5" w:rsidRPr="002D5DA5" w:rsidDel="00C46A1C">
          <w:rPr>
            <w:rFonts w:eastAsia="Arial"/>
            <w:szCs w:val="22"/>
          </w:rPr>
          <w:delText xml:space="preserve"> from</w:delText>
        </w:r>
      </w:del>
      <w:r w:rsidR="002D5DA5" w:rsidRPr="002D5DA5">
        <w:rPr>
          <w:rFonts w:eastAsia="Arial"/>
          <w:szCs w:val="22"/>
        </w:rPr>
        <w:t>, PEST Conference 2009, Potomac, Md., November 1</w:t>
      </w:r>
      <w:r w:rsidR="00C46A1C">
        <w:rPr>
          <w:rFonts w:eastAsia="Arial"/>
          <w:szCs w:val="22"/>
        </w:rPr>
        <w:t>–</w:t>
      </w:r>
      <w:r w:rsidR="002D5DA5" w:rsidRPr="002D5DA5">
        <w:rPr>
          <w:rFonts w:eastAsia="Arial"/>
          <w:szCs w:val="22"/>
        </w:rPr>
        <w:t xml:space="preserve">3, 2009: Bethesda, Md., S.S. </w:t>
      </w:r>
      <w:proofErr w:type="spellStart"/>
      <w:r w:rsidR="002D5DA5" w:rsidRPr="002D5DA5">
        <w:rPr>
          <w:rFonts w:eastAsia="Arial"/>
          <w:szCs w:val="22"/>
        </w:rPr>
        <w:t>Papadopulos</w:t>
      </w:r>
      <w:proofErr w:type="spellEnd"/>
      <w:r w:rsidR="002D5DA5" w:rsidRPr="002D5DA5">
        <w:rPr>
          <w:rFonts w:eastAsia="Arial"/>
          <w:szCs w:val="22"/>
        </w:rPr>
        <w:t xml:space="preserve"> and Associates, p. 228</w:t>
      </w:r>
      <w:r w:rsidR="00C46A1C">
        <w:rPr>
          <w:rFonts w:eastAsia="Arial"/>
          <w:szCs w:val="22"/>
        </w:rPr>
        <w:t>–</w:t>
      </w:r>
      <w:r w:rsidR="002D5DA5" w:rsidRPr="002D5DA5">
        <w:rPr>
          <w:rFonts w:eastAsia="Arial"/>
          <w:szCs w:val="22"/>
        </w:rPr>
        <w:t>240.</w:t>
      </w:r>
    </w:p>
    <w:p w:rsidR="00CA609F" w:rsidRPr="002D5DA5" w:rsidRDefault="00CA609F" w:rsidP="00CA609F">
      <w:pPr>
        <w:pStyle w:val="Reference"/>
        <w:rPr>
          <w:rFonts w:eastAsia="Arial"/>
        </w:rPr>
      </w:pPr>
      <w:moveToRangeStart w:id="68" w:author="Mike Eberle" w:date="2012-07-11T09:45:00Z" w:name="move329763232"/>
      <w:moveTo w:id="69" w:author="Mike Eberle" w:date="2012-07-11T09:45:00Z">
        <w:r w:rsidRPr="002D5DA5">
          <w:rPr>
            <w:rFonts w:eastAsia="Arial"/>
            <w:szCs w:val="22"/>
          </w:rPr>
          <w:t>Snodgrass, M.F.</w:t>
        </w:r>
      </w:moveTo>
      <w:r w:rsidR="00C41871">
        <w:rPr>
          <w:rFonts w:eastAsia="Arial"/>
          <w:szCs w:val="22"/>
        </w:rPr>
        <w:t>,</w:t>
      </w:r>
      <w:moveTo w:id="70" w:author="Mike Eberle" w:date="2012-07-11T09:45:00Z">
        <w:r w:rsidRPr="002D5DA5">
          <w:rPr>
            <w:rFonts w:eastAsia="Arial"/>
            <w:szCs w:val="22"/>
          </w:rPr>
          <w:t xml:space="preserve"> and </w:t>
        </w:r>
        <w:proofErr w:type="spellStart"/>
        <w:r w:rsidRPr="002D5DA5">
          <w:rPr>
            <w:rFonts w:eastAsia="Arial"/>
            <w:szCs w:val="22"/>
          </w:rPr>
          <w:t>Kitanidis</w:t>
        </w:r>
        <w:proofErr w:type="spellEnd"/>
        <w:r w:rsidRPr="002D5DA5">
          <w:rPr>
            <w:rFonts w:eastAsia="Arial"/>
            <w:szCs w:val="22"/>
          </w:rPr>
          <w:t>,</w:t>
        </w:r>
      </w:moveTo>
      <w:r w:rsidR="00BC74D0">
        <w:rPr>
          <w:rFonts w:eastAsia="Arial"/>
          <w:szCs w:val="22"/>
        </w:rPr>
        <w:t xml:space="preserve"> </w:t>
      </w:r>
      <w:r w:rsidR="00C41871">
        <w:rPr>
          <w:rFonts w:eastAsia="Arial"/>
          <w:szCs w:val="22"/>
        </w:rPr>
        <w:t>P.</w:t>
      </w:r>
      <w:moveTo w:id="71" w:author="Mike Eberle" w:date="2012-07-11T09:45:00Z">
        <w:r w:rsidRPr="002D5DA5">
          <w:rPr>
            <w:rFonts w:eastAsia="Arial"/>
            <w:szCs w:val="22"/>
          </w:rPr>
          <w:t xml:space="preserve">K., 1997, </w:t>
        </w:r>
        <w:proofErr w:type="gramStart"/>
        <w:r w:rsidRPr="002D5DA5">
          <w:rPr>
            <w:rFonts w:eastAsia="Arial"/>
            <w:szCs w:val="22"/>
          </w:rPr>
          <w:t>A</w:t>
        </w:r>
        <w:proofErr w:type="gramEnd"/>
        <w:r w:rsidRPr="002D5DA5">
          <w:rPr>
            <w:rFonts w:eastAsia="Arial"/>
            <w:szCs w:val="22"/>
          </w:rPr>
          <w:t xml:space="preserve"> </w:t>
        </w:r>
        <w:proofErr w:type="spellStart"/>
        <w:r w:rsidRPr="002D5DA5">
          <w:rPr>
            <w:rFonts w:eastAsia="Arial"/>
            <w:szCs w:val="22"/>
          </w:rPr>
          <w:t>geostatistical</w:t>
        </w:r>
        <w:proofErr w:type="spellEnd"/>
        <w:r w:rsidRPr="002D5DA5">
          <w:rPr>
            <w:rFonts w:eastAsia="Arial"/>
            <w:szCs w:val="22"/>
          </w:rPr>
          <w:t xml:space="preserve"> approach to contaminant source identification</w:t>
        </w:r>
      </w:moveTo>
      <w:r w:rsidR="00C46A1C">
        <w:rPr>
          <w:rFonts w:eastAsia="Arial"/>
          <w:szCs w:val="22"/>
        </w:rPr>
        <w:t>:</w:t>
      </w:r>
      <w:moveTo w:id="72" w:author="Mike Eberle" w:date="2012-07-11T09:45:00Z">
        <w:r w:rsidRPr="002D5DA5">
          <w:rPr>
            <w:rFonts w:eastAsia="Arial"/>
            <w:szCs w:val="22"/>
          </w:rPr>
          <w:t xml:space="preserve"> Water Resources Research, </w:t>
        </w:r>
      </w:moveTo>
      <w:r w:rsidR="00C16340">
        <w:rPr>
          <w:rFonts w:eastAsia="Arial"/>
          <w:szCs w:val="22"/>
        </w:rPr>
        <w:t>v.</w:t>
      </w:r>
      <w:moveTo w:id="73" w:author="Mike Eberle" w:date="2012-07-11T09:45:00Z">
        <w:r w:rsidRPr="002D5DA5">
          <w:rPr>
            <w:rFonts w:eastAsia="Arial"/>
            <w:szCs w:val="22"/>
          </w:rPr>
          <w:t xml:space="preserve"> 33, no. 4, </w:t>
        </w:r>
      </w:moveTo>
      <w:r w:rsidR="00C46A1C">
        <w:rPr>
          <w:rFonts w:eastAsia="Arial"/>
          <w:szCs w:val="22"/>
        </w:rPr>
        <w:t xml:space="preserve">p. </w:t>
      </w:r>
      <w:moveTo w:id="74" w:author="Mike Eberle" w:date="2012-07-11T09:45:00Z">
        <w:r w:rsidRPr="002D5DA5">
          <w:rPr>
            <w:rFonts w:eastAsia="Arial"/>
            <w:szCs w:val="22"/>
          </w:rPr>
          <w:t>537–546.</w:t>
        </w:r>
      </w:moveTo>
    </w:p>
    <w:moveToRangeEnd w:id="68"/>
    <w:p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rFonts w:eastAsia="Arial"/>
          <w:szCs w:val="22"/>
        </w:rPr>
        <w:t xml:space="preserve">Snodgrass, M. and </w:t>
      </w:r>
      <w:proofErr w:type="spellStart"/>
      <w:r w:rsidRPr="002D5DA5">
        <w:rPr>
          <w:rFonts w:eastAsia="Arial"/>
          <w:szCs w:val="22"/>
        </w:rPr>
        <w:t>Kitanidis</w:t>
      </w:r>
      <w:proofErr w:type="spellEnd"/>
      <w:r w:rsidRPr="002D5DA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 xml:space="preserve">P., 1998, </w:t>
      </w:r>
      <w:proofErr w:type="spellStart"/>
      <w:r w:rsidRPr="002D5DA5">
        <w:rPr>
          <w:rFonts w:eastAsia="Arial"/>
          <w:szCs w:val="22"/>
        </w:rPr>
        <w:t>Transmissivity</w:t>
      </w:r>
      <w:proofErr w:type="spellEnd"/>
      <w:r w:rsidRPr="002D5DA5">
        <w:rPr>
          <w:rFonts w:eastAsia="Arial"/>
          <w:szCs w:val="22"/>
        </w:rPr>
        <w:t xml:space="preserve"> identification through multi-directional aquifer stimulation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Stochastic Hydrology</w:t>
      </w:r>
      <w:r w:rsidR="00BC74D0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 xml:space="preserve">and Hydraulics,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12, no. 5, </w:t>
      </w:r>
      <w:r w:rsidR="00C46A1C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299–316, doi</w:t>
      </w:r>
      <w:proofErr w:type="gramStart"/>
      <w:r w:rsidRPr="002D5DA5">
        <w:rPr>
          <w:rFonts w:eastAsia="Arial"/>
          <w:szCs w:val="22"/>
        </w:rPr>
        <w:t>:10.1007</w:t>
      </w:r>
      <w:proofErr w:type="gramEnd"/>
      <w:r w:rsidRPr="002D5DA5">
        <w:rPr>
          <w:rFonts w:eastAsia="Arial"/>
          <w:szCs w:val="22"/>
        </w:rPr>
        <w:t>/s004770050023.</w:t>
      </w:r>
    </w:p>
    <w:p w:rsidR="002D5DA5" w:rsidRPr="002D5DA5" w:rsidDel="00CA609F" w:rsidRDefault="002D5DA5" w:rsidP="002D5DA5">
      <w:pPr>
        <w:pStyle w:val="Reference"/>
        <w:rPr>
          <w:rFonts w:eastAsia="Arial"/>
        </w:rPr>
      </w:pPr>
      <w:moveFromRangeStart w:id="75" w:author="Mike Eberle" w:date="2012-07-11T09:45:00Z" w:name="move329763232"/>
      <w:moveFrom w:id="76" w:author="Mike Eberle" w:date="2012-07-11T09:45:00Z">
        <w:r w:rsidRPr="002D5DA5" w:rsidDel="00CA609F">
          <w:rPr>
            <w:rFonts w:eastAsia="Arial"/>
            <w:szCs w:val="22"/>
          </w:rPr>
          <w:t>Snodgrass, M. F. and Kitanidis,</w:t>
        </w:r>
      </w:moveFrom>
      <w:r w:rsidR="00BC74D0">
        <w:rPr>
          <w:rFonts w:eastAsia="Arial"/>
          <w:szCs w:val="22"/>
        </w:rPr>
        <w:t xml:space="preserve"> </w:t>
      </w:r>
      <w:moveFrom w:id="77" w:author="Mike Eberle" w:date="2012-07-11T09:45:00Z">
        <w:r w:rsidRPr="002D5DA5" w:rsidDel="00CA609F">
          <w:rPr>
            <w:rFonts w:eastAsia="Arial"/>
            <w:szCs w:val="22"/>
          </w:rPr>
          <w:t>P. K., 1997, A geostatistical approach to contaminant source identification, Water Resources Research, 33, no. 4, 537–546.</w:t>
        </w:r>
      </w:moveFrom>
    </w:p>
    <w:moveFromRangeEnd w:id="75"/>
    <w:p w:rsidR="002D5DA5" w:rsidRPr="002D5DA5" w:rsidRDefault="00C46A1C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lastRenderedPageBreak/>
        <w:t>Swift, D.J.</w:t>
      </w:r>
      <w:r w:rsidR="002D5DA5" w:rsidRPr="002D5DA5">
        <w:rPr>
          <w:rFonts w:eastAsia="Arial"/>
          <w:szCs w:val="22"/>
        </w:rPr>
        <w:t xml:space="preserve">P., Parsons, B.S., </w:t>
      </w:r>
      <w:proofErr w:type="spellStart"/>
      <w:r w:rsidR="002D5DA5" w:rsidRPr="002D5DA5">
        <w:rPr>
          <w:rFonts w:eastAsia="Arial"/>
          <w:szCs w:val="22"/>
        </w:rPr>
        <w:t>Foyle</w:t>
      </w:r>
      <w:proofErr w:type="spellEnd"/>
      <w:r w:rsidR="002D5DA5" w:rsidRPr="002D5DA5">
        <w:rPr>
          <w:rFonts w:eastAsia="Arial"/>
          <w:szCs w:val="22"/>
        </w:rPr>
        <w:t xml:space="preserve">, A., and </w:t>
      </w:r>
      <w:proofErr w:type="spellStart"/>
      <w:r w:rsidR="002D5DA5" w:rsidRPr="002D5DA5">
        <w:rPr>
          <w:rFonts w:eastAsia="Arial"/>
          <w:szCs w:val="22"/>
        </w:rPr>
        <w:t>Oertel</w:t>
      </w:r>
      <w:proofErr w:type="spellEnd"/>
      <w:r>
        <w:rPr>
          <w:rFonts w:eastAsia="Arial"/>
          <w:szCs w:val="22"/>
        </w:rPr>
        <w:t>, G.</w:t>
      </w:r>
      <w:r w:rsidR="002D5DA5" w:rsidRPr="002D5DA5">
        <w:rPr>
          <w:rFonts w:eastAsia="Arial"/>
          <w:szCs w:val="22"/>
        </w:rPr>
        <w:t xml:space="preserve">F., 2003, </w:t>
      </w:r>
      <w:proofErr w:type="gramStart"/>
      <w:r w:rsidR="002D5DA5" w:rsidRPr="002D5DA5">
        <w:rPr>
          <w:rFonts w:eastAsia="Arial"/>
          <w:szCs w:val="22"/>
        </w:rPr>
        <w:t>Between</w:t>
      </w:r>
      <w:proofErr w:type="gramEnd"/>
      <w:r w:rsidR="002D5DA5" w:rsidRPr="002D5DA5">
        <w:rPr>
          <w:rFonts w:eastAsia="Arial"/>
          <w:szCs w:val="22"/>
        </w:rPr>
        <w:t xml:space="preserve"> beds and sequences</w:t>
      </w:r>
      <w:r>
        <w:rPr>
          <w:rFonts w:eastAsia="Arial"/>
          <w:szCs w:val="22"/>
        </w:rPr>
        <w:t>—S</w:t>
      </w:r>
      <w:r w:rsidR="002D5DA5" w:rsidRPr="002D5DA5">
        <w:rPr>
          <w:rFonts w:eastAsia="Arial"/>
          <w:szCs w:val="22"/>
        </w:rPr>
        <w:t>tratigraphic</w:t>
      </w:r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>organization</w:t>
      </w:r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>at intermediate</w:t>
      </w:r>
      <w:r w:rsidR="00BC74D0">
        <w:rPr>
          <w:rFonts w:eastAsia="Arial"/>
          <w:szCs w:val="22"/>
        </w:rPr>
        <w:t xml:space="preserve"> </w:t>
      </w:r>
      <w:r w:rsidR="002D5DA5" w:rsidRPr="002D5DA5">
        <w:rPr>
          <w:rFonts w:eastAsia="Arial"/>
          <w:szCs w:val="22"/>
        </w:rPr>
        <w:t xml:space="preserve">scales in the </w:t>
      </w:r>
      <w:r w:rsidR="00CA609F">
        <w:rPr>
          <w:rFonts w:eastAsia="Arial"/>
          <w:szCs w:val="22"/>
        </w:rPr>
        <w:t>Q</w:t>
      </w:r>
      <w:r w:rsidR="002D5DA5" w:rsidRPr="002D5DA5">
        <w:rPr>
          <w:rFonts w:eastAsia="Arial"/>
          <w:szCs w:val="22"/>
        </w:rPr>
        <w:t>uaternary of the Virginia coast, USA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Sedimentology,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50, no. 1, </w:t>
      </w:r>
      <w:r>
        <w:rPr>
          <w:rFonts w:eastAsia="Arial"/>
          <w:szCs w:val="22"/>
        </w:rPr>
        <w:t xml:space="preserve">p. </w:t>
      </w:r>
      <w:r w:rsidR="002D5DA5" w:rsidRPr="002D5DA5">
        <w:rPr>
          <w:rFonts w:eastAsia="Arial"/>
          <w:szCs w:val="22"/>
        </w:rPr>
        <w:t>81–111, doi:10.1046/j.1365-3091.2003.00540.x.</w:t>
      </w:r>
    </w:p>
    <w:p w:rsidR="002D5DA5" w:rsidRPr="002D5DA5" w:rsidRDefault="00C46A1C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>Sykes, J.</w:t>
      </w:r>
      <w:r w:rsidR="002D5DA5" w:rsidRPr="002D5DA5">
        <w:rPr>
          <w:rFonts w:eastAsia="Arial"/>
          <w:szCs w:val="22"/>
        </w:rPr>
        <w:t>F., Wilson,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J.</w:t>
      </w:r>
      <w:r w:rsidR="002D5DA5" w:rsidRPr="002D5DA5">
        <w:rPr>
          <w:rFonts w:eastAsia="Arial"/>
          <w:szCs w:val="22"/>
        </w:rPr>
        <w:t xml:space="preserve">L., and Andrews, </w:t>
      </w:r>
      <w:r>
        <w:rPr>
          <w:rFonts w:eastAsia="Arial"/>
          <w:szCs w:val="22"/>
        </w:rPr>
        <w:t>R.</w:t>
      </w:r>
      <w:r w:rsidR="002D5DA5" w:rsidRPr="002D5DA5">
        <w:rPr>
          <w:rFonts w:eastAsia="Arial"/>
          <w:szCs w:val="22"/>
        </w:rPr>
        <w:t xml:space="preserve">W., 1985, Sensitivity analysis for steady state groundwater flow using </w:t>
      </w:r>
      <w:proofErr w:type="spellStart"/>
      <w:r w:rsidR="002D5DA5" w:rsidRPr="002D5DA5">
        <w:rPr>
          <w:rFonts w:eastAsia="Arial"/>
          <w:szCs w:val="22"/>
        </w:rPr>
        <w:t>adjoint</w:t>
      </w:r>
      <w:proofErr w:type="spellEnd"/>
      <w:r w:rsidR="002D5DA5" w:rsidRPr="002D5DA5">
        <w:rPr>
          <w:rFonts w:eastAsia="Arial"/>
          <w:szCs w:val="22"/>
        </w:rPr>
        <w:t xml:space="preserve"> operators</w:t>
      </w:r>
      <w:r>
        <w:rPr>
          <w:rFonts w:eastAsia="Arial"/>
          <w:szCs w:val="22"/>
        </w:rPr>
        <w:t>:</w:t>
      </w:r>
      <w:r w:rsidR="002D5DA5" w:rsidRPr="002D5DA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21, no. 3, </w:t>
      </w:r>
      <w:r>
        <w:rPr>
          <w:rFonts w:eastAsia="Arial"/>
          <w:szCs w:val="22"/>
        </w:rPr>
        <w:t xml:space="preserve">p. </w:t>
      </w:r>
      <w:r w:rsidR="002D5DA5" w:rsidRPr="002D5DA5">
        <w:rPr>
          <w:rFonts w:eastAsia="Arial"/>
          <w:szCs w:val="22"/>
        </w:rPr>
        <w:t>359–371, doi</w:t>
      </w:r>
      <w:proofErr w:type="gramStart"/>
      <w:r w:rsidR="002D5DA5" w:rsidRPr="002D5DA5">
        <w:rPr>
          <w:rFonts w:eastAsia="Arial"/>
          <w:szCs w:val="22"/>
        </w:rPr>
        <w:t>:10.1029</w:t>
      </w:r>
      <w:proofErr w:type="gramEnd"/>
      <w:r w:rsidR="002D5DA5" w:rsidRPr="002D5DA5">
        <w:rPr>
          <w:rFonts w:eastAsia="Arial"/>
          <w:szCs w:val="22"/>
        </w:rPr>
        <w:t>/WR021i003p00359.</w:t>
      </w:r>
    </w:p>
    <w:p w:rsidR="002D5DA5" w:rsidRPr="002D5DA5" w:rsidRDefault="00C46A1C" w:rsidP="002D5DA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Tikhonov</w:t>
      </w:r>
      <w:proofErr w:type="spellEnd"/>
      <w:r>
        <w:rPr>
          <w:rFonts w:eastAsia="Arial"/>
          <w:szCs w:val="22"/>
        </w:rPr>
        <w:t>, A.</w:t>
      </w:r>
      <w:r w:rsidR="002D5DA5" w:rsidRPr="002D5DA5">
        <w:rPr>
          <w:rFonts w:eastAsia="Arial"/>
          <w:szCs w:val="22"/>
        </w:rPr>
        <w:t>N., 1963a, Solution of incorrectly formulated problems and the regulariz</w:t>
      </w:r>
      <w:r>
        <w:rPr>
          <w:rFonts w:eastAsia="Arial"/>
          <w:szCs w:val="22"/>
        </w:rPr>
        <w:t>ation method [in Russian]:</w:t>
      </w:r>
      <w:r w:rsidR="002D5DA5" w:rsidRPr="002D5DA5">
        <w:rPr>
          <w:rFonts w:eastAsia="Arial"/>
          <w:szCs w:val="22"/>
        </w:rPr>
        <w:t xml:space="preserve"> Soviet Math</w:t>
      </w:r>
      <w:del w:id="78" w:author="Mike Eberle" w:date="2012-07-11T09:53:00Z">
        <w:r w:rsidR="002D5DA5" w:rsidRPr="002D5DA5" w:rsidDel="00330EAC">
          <w:rPr>
            <w:rFonts w:eastAsia="Arial"/>
            <w:szCs w:val="22"/>
          </w:rPr>
          <w:delText xml:space="preserve">. </w:delText>
        </w:r>
      </w:del>
      <w:ins w:id="79" w:author="Mike Eberle" w:date="2012-07-11T09:53:00Z">
        <w:r w:rsidR="00330EAC">
          <w:rPr>
            <w:rFonts w:eastAsia="Arial"/>
            <w:szCs w:val="22"/>
          </w:rPr>
          <w:t>ematics</w:t>
        </w:r>
        <w:r w:rsidR="00330EAC" w:rsidRPr="002D5DA5">
          <w:rPr>
            <w:rFonts w:eastAsia="Arial"/>
            <w:szCs w:val="22"/>
          </w:rPr>
          <w:t xml:space="preserve"> </w:t>
        </w:r>
      </w:ins>
      <w:proofErr w:type="spellStart"/>
      <w:r w:rsidR="002D5DA5" w:rsidRPr="002D5DA5">
        <w:rPr>
          <w:rFonts w:eastAsia="Arial"/>
          <w:szCs w:val="22"/>
        </w:rPr>
        <w:t>Dokl</w:t>
      </w:r>
      <w:ins w:id="80" w:author="Mike Eberle" w:date="2012-07-11T09:53:00Z">
        <w:r w:rsidR="00330EAC">
          <w:rPr>
            <w:rFonts w:eastAsia="Arial"/>
            <w:szCs w:val="22"/>
          </w:rPr>
          <w:t>ady</w:t>
        </w:r>
      </w:ins>
      <w:proofErr w:type="spellEnd"/>
      <w:del w:id="81" w:author="Mike Eberle" w:date="2012-07-11T09:53:00Z">
        <w:r w:rsidR="002D5DA5" w:rsidRPr="002D5DA5" w:rsidDel="00330EAC">
          <w:rPr>
            <w:rFonts w:eastAsia="Arial"/>
            <w:szCs w:val="22"/>
          </w:rPr>
          <w:delText>.</w:delText>
        </w:r>
      </w:del>
      <w:r w:rsidR="002D5DA5" w:rsidRPr="002D5DA5">
        <w:rPr>
          <w:rFonts w:eastAsia="Arial"/>
          <w:szCs w:val="22"/>
        </w:rPr>
        <w:t xml:space="preserve">, </w:t>
      </w:r>
      <w:r w:rsidR="00C16340">
        <w:rPr>
          <w:rFonts w:eastAsia="Arial"/>
          <w:szCs w:val="22"/>
        </w:rPr>
        <w:t>v.</w:t>
      </w:r>
      <w:r w:rsidR="002D5DA5" w:rsidRPr="002D5DA5">
        <w:rPr>
          <w:rFonts w:eastAsia="Arial"/>
          <w:szCs w:val="22"/>
        </w:rPr>
        <w:t xml:space="preserve"> 4,</w:t>
      </w:r>
      <w:r w:rsidR="00C41871">
        <w:rPr>
          <w:rFonts w:eastAsia="Arial"/>
          <w:szCs w:val="22"/>
        </w:rPr>
        <w:t xml:space="preserve"> p. </w:t>
      </w:r>
      <w:r w:rsidR="002D5DA5" w:rsidRPr="002D5DA5">
        <w:rPr>
          <w:rFonts w:eastAsia="Arial"/>
          <w:szCs w:val="22"/>
        </w:rPr>
        <w:t>1035–1038.</w:t>
      </w:r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  <w:szCs w:val="22"/>
        </w:rPr>
        <w:t>Tikhonov</w:t>
      </w:r>
      <w:proofErr w:type="spellEnd"/>
      <w:r w:rsidRPr="002D5DA5">
        <w:rPr>
          <w:rFonts w:eastAsia="Arial"/>
          <w:szCs w:val="22"/>
        </w:rPr>
        <w:t xml:space="preserve">, A.N., 1963b, Regularization of incorrectly posed problems </w:t>
      </w:r>
      <w:r w:rsidR="00C46A1C">
        <w:rPr>
          <w:rFonts w:eastAsia="Arial"/>
          <w:szCs w:val="22"/>
        </w:rPr>
        <w:t>[</w:t>
      </w:r>
      <w:r w:rsidRPr="002D5DA5">
        <w:rPr>
          <w:rFonts w:eastAsia="Arial"/>
          <w:szCs w:val="22"/>
        </w:rPr>
        <w:t>in Russian</w:t>
      </w:r>
      <w:r w:rsidR="00C46A1C">
        <w:rPr>
          <w:rFonts w:eastAsia="Arial"/>
          <w:szCs w:val="22"/>
        </w:rPr>
        <w:t xml:space="preserve">]: </w:t>
      </w:r>
      <w:r w:rsidRPr="002D5DA5">
        <w:rPr>
          <w:rFonts w:eastAsia="Arial"/>
          <w:szCs w:val="22"/>
        </w:rPr>
        <w:t>Soviet</w:t>
      </w:r>
      <w:r w:rsidR="00D4256E">
        <w:rPr>
          <w:rFonts w:eastAsia="Arial"/>
        </w:rPr>
        <w:t xml:space="preserve"> </w:t>
      </w:r>
      <w:r w:rsidRPr="002D5DA5">
        <w:rPr>
          <w:rFonts w:eastAsia="Arial"/>
          <w:szCs w:val="22"/>
        </w:rPr>
        <w:t>Math</w:t>
      </w:r>
      <w:del w:id="82" w:author="Mike Eberle" w:date="2012-07-11T09:54:00Z">
        <w:r w:rsidRPr="002D5DA5" w:rsidDel="00330EAC">
          <w:rPr>
            <w:rFonts w:eastAsia="Arial"/>
            <w:szCs w:val="22"/>
          </w:rPr>
          <w:delText xml:space="preserve">. </w:delText>
        </w:r>
      </w:del>
      <w:ins w:id="83" w:author="Mike Eberle" w:date="2012-07-11T09:54:00Z">
        <w:r w:rsidR="00330EAC">
          <w:rPr>
            <w:rFonts w:eastAsia="Arial"/>
            <w:szCs w:val="22"/>
          </w:rPr>
          <w:t>ematics</w:t>
        </w:r>
        <w:r w:rsidR="00330EAC" w:rsidRPr="002D5DA5">
          <w:rPr>
            <w:rFonts w:eastAsia="Arial"/>
            <w:szCs w:val="22"/>
          </w:rPr>
          <w:t xml:space="preserve"> </w:t>
        </w:r>
      </w:ins>
      <w:proofErr w:type="spellStart"/>
      <w:r w:rsidRPr="002D5DA5">
        <w:rPr>
          <w:rFonts w:eastAsia="Arial"/>
          <w:szCs w:val="22"/>
        </w:rPr>
        <w:t>Dokl</w:t>
      </w:r>
      <w:ins w:id="84" w:author="Mike Eberle" w:date="2012-07-11T09:54:00Z">
        <w:r w:rsidR="00330EAC">
          <w:rPr>
            <w:rFonts w:eastAsia="Arial"/>
            <w:szCs w:val="22"/>
          </w:rPr>
          <w:t>ady</w:t>
        </w:r>
      </w:ins>
      <w:proofErr w:type="spellEnd"/>
      <w:del w:id="85" w:author="Mike Eberle" w:date="2012-07-11T09:54:00Z">
        <w:r w:rsidRPr="002D5DA5" w:rsidDel="00330EAC">
          <w:rPr>
            <w:rFonts w:eastAsia="Arial"/>
            <w:szCs w:val="22"/>
          </w:rPr>
          <w:delText>.</w:delText>
        </w:r>
      </w:del>
      <w:r w:rsidRPr="002D5DA5">
        <w:rPr>
          <w:rFonts w:eastAsia="Arial"/>
          <w:szCs w:val="22"/>
        </w:rPr>
        <w:t xml:space="preserve">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4, </w:t>
      </w:r>
      <w:r w:rsidR="00C46A1C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1624–1637.</w:t>
      </w:r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  <w:szCs w:val="22"/>
        </w:rPr>
        <w:t>Townley</w:t>
      </w:r>
      <w:proofErr w:type="spellEnd"/>
      <w:r w:rsidRPr="002D5DA5">
        <w:rPr>
          <w:rFonts w:eastAsia="Arial"/>
          <w:szCs w:val="22"/>
        </w:rPr>
        <w:t>, L.</w:t>
      </w:r>
      <w:r w:rsidR="00C46A1C">
        <w:rPr>
          <w:rFonts w:eastAsia="Arial"/>
          <w:szCs w:val="22"/>
        </w:rPr>
        <w:t>,</w:t>
      </w:r>
      <w:r w:rsidRPr="002D5DA5">
        <w:rPr>
          <w:rFonts w:eastAsia="Arial"/>
          <w:szCs w:val="22"/>
        </w:rPr>
        <w:t xml:space="preserve"> and Wilson,</w:t>
      </w:r>
      <w:r w:rsidR="00BC74D0">
        <w:rPr>
          <w:rFonts w:eastAsia="Arial"/>
          <w:szCs w:val="22"/>
        </w:rPr>
        <w:t xml:space="preserve"> </w:t>
      </w:r>
      <w:r w:rsidRPr="002D5DA5">
        <w:rPr>
          <w:rFonts w:eastAsia="Arial"/>
          <w:szCs w:val="22"/>
        </w:rPr>
        <w:t xml:space="preserve">J., 1985, </w:t>
      </w:r>
      <w:proofErr w:type="gramStart"/>
      <w:r w:rsidRPr="002D5DA5">
        <w:rPr>
          <w:rFonts w:eastAsia="Arial"/>
          <w:szCs w:val="22"/>
        </w:rPr>
        <w:t>Computationally</w:t>
      </w:r>
      <w:proofErr w:type="gramEnd"/>
      <w:r w:rsidRPr="002D5DA5">
        <w:rPr>
          <w:rFonts w:eastAsia="Arial"/>
          <w:szCs w:val="22"/>
        </w:rPr>
        <w:t xml:space="preserve"> efficient algorithms for parameter estimation and uncertainty propagation in numerical models of groundwater flow</w:t>
      </w:r>
      <w:r w:rsidR="00C46A1C">
        <w:rPr>
          <w:rFonts w:eastAsia="Arial"/>
          <w:szCs w:val="22"/>
        </w:rPr>
        <w:t>:</w:t>
      </w:r>
      <w:r w:rsidRPr="002D5DA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Pr="002D5DA5">
        <w:rPr>
          <w:rFonts w:eastAsia="Arial"/>
          <w:szCs w:val="22"/>
        </w:rPr>
        <w:t xml:space="preserve"> 21, no. 12, </w:t>
      </w:r>
      <w:r w:rsidR="00C46A1C">
        <w:rPr>
          <w:rFonts w:eastAsia="Arial"/>
          <w:szCs w:val="22"/>
        </w:rPr>
        <w:t xml:space="preserve">p. </w:t>
      </w:r>
      <w:r w:rsidRPr="002D5DA5">
        <w:rPr>
          <w:rFonts w:eastAsia="Arial"/>
          <w:szCs w:val="22"/>
        </w:rPr>
        <w:t>1851–</w:t>
      </w:r>
      <w:r w:rsidR="00C46A1C">
        <w:rPr>
          <w:rFonts w:eastAsia="Arial"/>
          <w:szCs w:val="22"/>
        </w:rPr>
        <w:t>18</w:t>
      </w:r>
      <w:r w:rsidRPr="002D5DA5">
        <w:rPr>
          <w:rFonts w:eastAsia="Arial"/>
          <w:szCs w:val="22"/>
        </w:rPr>
        <w:t>60.</w:t>
      </w:r>
    </w:p>
    <w:p w:rsidR="002D5DA5" w:rsidRPr="002D5DA5" w:rsidRDefault="00C46A1C" w:rsidP="002D5DA5">
      <w:pPr>
        <w:pStyle w:val="Reference"/>
        <w:rPr>
          <w:rFonts w:eastAsia="Arial"/>
        </w:rPr>
      </w:pPr>
      <w:r>
        <w:rPr>
          <w:rFonts w:eastAsia="Arial"/>
          <w:szCs w:val="22"/>
        </w:rPr>
        <w:t>Walker, R.</w:t>
      </w:r>
      <w:r w:rsidR="002D5DA5" w:rsidRPr="002D5DA5">
        <w:rPr>
          <w:rFonts w:eastAsia="Arial"/>
          <w:szCs w:val="22"/>
        </w:rPr>
        <w:t xml:space="preserve">G., 1984, General </w:t>
      </w:r>
      <w:r w:rsidR="009D4341">
        <w:rPr>
          <w:rFonts w:eastAsia="Arial"/>
          <w:szCs w:val="22"/>
        </w:rPr>
        <w:t>i</w:t>
      </w:r>
      <w:r w:rsidR="002D5DA5" w:rsidRPr="002D5DA5">
        <w:rPr>
          <w:rFonts w:eastAsia="Arial"/>
          <w:szCs w:val="22"/>
        </w:rPr>
        <w:t>ntroduction</w:t>
      </w:r>
      <w:del w:id="86" w:author="Mike Eberle" w:date="2012-07-11T10:36:00Z">
        <w:r w:rsidR="002D5DA5" w:rsidRPr="002D5DA5" w:rsidDel="009D4341">
          <w:rPr>
            <w:rFonts w:eastAsia="Arial"/>
            <w:szCs w:val="22"/>
          </w:rPr>
          <w:delText>:</w:delText>
        </w:r>
      </w:del>
      <w:r w:rsidR="00BC74D0">
        <w:rPr>
          <w:rFonts w:eastAsia="Arial"/>
          <w:szCs w:val="22"/>
        </w:rPr>
        <w:t xml:space="preserve"> </w:t>
      </w:r>
      <w:ins w:id="87" w:author="Mike Eberle" w:date="2012-07-11T10:36:00Z">
        <w:r w:rsidR="009D4341">
          <w:rPr>
            <w:rFonts w:eastAsia="Arial"/>
            <w:szCs w:val="22"/>
          </w:rPr>
          <w:t>—</w:t>
        </w:r>
      </w:ins>
      <w:r w:rsidR="002D5DA5" w:rsidRPr="002D5DA5">
        <w:rPr>
          <w:rFonts w:eastAsia="Arial"/>
          <w:szCs w:val="22"/>
        </w:rPr>
        <w:t>Facies, fac</w:t>
      </w:r>
      <w:r w:rsidR="009D4341">
        <w:rPr>
          <w:rFonts w:eastAsia="Arial"/>
          <w:szCs w:val="22"/>
        </w:rPr>
        <w:t>ies sequences and facies models</w:t>
      </w:r>
      <w:r w:rsidR="002D5DA5" w:rsidRPr="002D5DA5">
        <w:rPr>
          <w:rFonts w:eastAsia="Arial"/>
          <w:szCs w:val="22"/>
        </w:rPr>
        <w:t xml:space="preserve">, </w:t>
      </w:r>
      <w:r w:rsidR="00866D5C" w:rsidRPr="00866D5C">
        <w:rPr>
          <w:rStyle w:val="Emphasis"/>
          <w:rFonts w:eastAsia="Arial"/>
          <w:rPrChange w:id="88" w:author="Mike Eberle" w:date="2012-07-11T10:37:00Z">
            <w:rPr>
              <w:rFonts w:eastAsia="Arial"/>
              <w:szCs w:val="22"/>
            </w:rPr>
          </w:rPrChange>
        </w:rPr>
        <w:t xml:space="preserve">chap. 1 </w:t>
      </w:r>
      <w:proofErr w:type="gramStart"/>
      <w:r w:rsidR="00866D5C" w:rsidRPr="00866D5C">
        <w:rPr>
          <w:rStyle w:val="Emphasis"/>
          <w:rFonts w:eastAsia="Arial"/>
          <w:rPrChange w:id="89" w:author="Mike Eberle" w:date="2012-07-11T10:37:00Z">
            <w:rPr>
              <w:rFonts w:eastAsia="Arial"/>
              <w:szCs w:val="22"/>
            </w:rPr>
          </w:rPrChange>
        </w:rPr>
        <w:t>of</w:t>
      </w:r>
      <w:r w:rsidR="00BC74D0">
        <w:rPr>
          <w:rFonts w:eastAsia="Arial"/>
          <w:szCs w:val="22"/>
        </w:rPr>
        <w:t xml:space="preserve"> </w:t>
      </w:r>
      <w:r w:rsidR="00F05D39">
        <w:rPr>
          <w:rFonts w:eastAsia="Arial"/>
          <w:szCs w:val="22"/>
        </w:rPr>
        <w:t xml:space="preserve"> </w:t>
      </w:r>
      <w:ins w:id="90" w:author="Mike Eberle" w:date="2012-07-11T10:37:00Z">
        <w:r w:rsidR="009D4341">
          <w:rPr>
            <w:rFonts w:eastAsia="Arial"/>
            <w:szCs w:val="22"/>
          </w:rPr>
          <w:t>Walker</w:t>
        </w:r>
        <w:proofErr w:type="gramEnd"/>
        <w:r w:rsidR="009D4341">
          <w:rPr>
            <w:rFonts w:eastAsia="Arial"/>
            <w:szCs w:val="22"/>
          </w:rPr>
          <w:t>, R.G., Facies models</w:t>
        </w:r>
      </w:ins>
      <w:ins w:id="91" w:author="Mike Eberle" w:date="2012-07-11T10:38:00Z">
        <w:r w:rsidR="009D4341">
          <w:rPr>
            <w:rFonts w:eastAsia="Arial"/>
            <w:szCs w:val="22"/>
          </w:rPr>
          <w:t xml:space="preserve"> (2d ed.):</w:t>
        </w:r>
      </w:ins>
      <w:ins w:id="92" w:author="Mike Eberle" w:date="2012-07-11T10:37:00Z">
        <w:r w:rsidR="009D4341">
          <w:rPr>
            <w:rFonts w:eastAsia="Arial"/>
            <w:szCs w:val="22"/>
          </w:rPr>
          <w:t xml:space="preserve"> </w:t>
        </w:r>
      </w:ins>
      <w:del w:id="93" w:author="Mike Eberle" w:date="2012-07-11T10:38:00Z">
        <w:r w:rsidR="002D5DA5" w:rsidRPr="002D5DA5" w:rsidDel="009D4341">
          <w:rPr>
            <w:rFonts w:eastAsia="Arial"/>
            <w:szCs w:val="22"/>
          </w:rPr>
          <w:delText>p.</w:delText>
        </w:r>
        <w:r w:rsidR="005E17B4" w:rsidDel="009D4341">
          <w:rPr>
            <w:rFonts w:eastAsia="Arial"/>
          </w:rPr>
          <w:delText xml:space="preserve"> </w:delText>
        </w:r>
        <w:r w:rsidR="002D5DA5" w:rsidRPr="002D5DA5" w:rsidDel="009D4341">
          <w:rPr>
            <w:rFonts w:eastAsia="Arial"/>
            <w:szCs w:val="22"/>
          </w:rPr>
          <w:delText xml:space="preserve">1–9, 2nd ed., </w:delText>
        </w:r>
      </w:del>
      <w:r w:rsidR="002D5DA5" w:rsidRPr="002D5DA5">
        <w:rPr>
          <w:rFonts w:eastAsia="Arial"/>
          <w:szCs w:val="22"/>
        </w:rPr>
        <w:t>Toronto, Geological Association of</w:t>
      </w:r>
      <w:r w:rsidR="005E17B4">
        <w:rPr>
          <w:rFonts w:eastAsia="Arial"/>
        </w:rPr>
        <w:t xml:space="preserve"> </w:t>
      </w:r>
      <w:r w:rsidR="002D5DA5" w:rsidRPr="002D5DA5">
        <w:rPr>
          <w:rFonts w:eastAsia="Arial"/>
          <w:szCs w:val="22"/>
        </w:rPr>
        <w:t>Canada</w:t>
      </w:r>
      <w:ins w:id="94" w:author="Mike Eberle" w:date="2012-07-11T10:38:00Z">
        <w:r w:rsidR="009D4341">
          <w:rPr>
            <w:rFonts w:eastAsia="Arial"/>
            <w:szCs w:val="22"/>
          </w:rPr>
          <w:t xml:space="preserve">, </w:t>
        </w:r>
        <w:r w:rsidR="009D4341" w:rsidRPr="002D5DA5">
          <w:rPr>
            <w:rFonts w:eastAsia="Arial"/>
            <w:szCs w:val="22"/>
          </w:rPr>
          <w:t>p.</w:t>
        </w:r>
        <w:r w:rsidR="009D4341">
          <w:rPr>
            <w:rFonts w:eastAsia="Arial"/>
          </w:rPr>
          <w:t xml:space="preserve"> </w:t>
        </w:r>
        <w:r w:rsidR="009D4341" w:rsidRPr="002D5DA5">
          <w:rPr>
            <w:rFonts w:eastAsia="Arial"/>
            <w:szCs w:val="22"/>
          </w:rPr>
          <w:t>1–9</w:t>
        </w:r>
      </w:ins>
      <w:r w:rsidR="002D5DA5" w:rsidRPr="002D5DA5">
        <w:rPr>
          <w:rFonts w:eastAsia="Arial"/>
          <w:szCs w:val="22"/>
        </w:rPr>
        <w:t>.</w:t>
      </w:r>
      <w:r w:rsidR="00023926">
        <w:rPr>
          <w:rStyle w:val="CommentReference"/>
        </w:rPr>
        <w:commentReference w:id="95"/>
      </w:r>
    </w:p>
    <w:p w:rsidR="002D5DA5" w:rsidRPr="002D5DA5" w:rsidRDefault="002D5DA5" w:rsidP="002D5DA5">
      <w:pPr>
        <w:pStyle w:val="Reference"/>
        <w:rPr>
          <w:rFonts w:eastAsia="Arial"/>
        </w:rPr>
      </w:pPr>
      <w:r w:rsidRPr="002D5DA5">
        <w:rPr>
          <w:szCs w:val="24"/>
        </w:rPr>
        <w:br w:type="column"/>
      </w:r>
      <w:r w:rsidR="00C46A1C">
        <w:rPr>
          <w:rFonts w:eastAsia="Arial"/>
          <w:szCs w:val="22"/>
        </w:rPr>
        <w:lastRenderedPageBreak/>
        <w:t>Walker, R.</w:t>
      </w:r>
      <w:r w:rsidRPr="002D5DA5">
        <w:rPr>
          <w:rFonts w:eastAsia="Arial"/>
          <w:szCs w:val="22"/>
        </w:rPr>
        <w:t>G., 1992, Facies, facies models an</w:t>
      </w:r>
      <w:r w:rsidR="00023926">
        <w:rPr>
          <w:rFonts w:eastAsia="Arial"/>
          <w:szCs w:val="22"/>
        </w:rPr>
        <w:t>d modern stratigraphic concepts</w:t>
      </w:r>
      <w:r w:rsidRPr="002D5DA5">
        <w:rPr>
          <w:rFonts w:eastAsia="Arial"/>
          <w:szCs w:val="22"/>
        </w:rPr>
        <w:t xml:space="preserve">, </w:t>
      </w:r>
      <w:r w:rsidR="00866D5C" w:rsidRPr="00866D5C">
        <w:rPr>
          <w:rStyle w:val="Emphasis"/>
          <w:rFonts w:eastAsia="Arial"/>
          <w:rPrChange w:id="96" w:author="Mike Eberle" w:date="2012-07-11T10:39:00Z">
            <w:rPr>
              <w:rFonts w:eastAsia="Arial"/>
              <w:szCs w:val="22"/>
            </w:rPr>
          </w:rPrChange>
        </w:rPr>
        <w:t xml:space="preserve">chap. 1 </w:t>
      </w:r>
      <w:proofErr w:type="gramStart"/>
      <w:r w:rsidR="00866D5C" w:rsidRPr="00866D5C">
        <w:rPr>
          <w:rStyle w:val="Emphasis"/>
          <w:rFonts w:eastAsia="Arial"/>
          <w:rPrChange w:id="97" w:author="Mike Eberle" w:date="2012-07-11T10:39:00Z">
            <w:rPr>
              <w:rFonts w:eastAsia="Arial"/>
              <w:szCs w:val="22"/>
            </w:rPr>
          </w:rPrChange>
        </w:rPr>
        <w:t>of</w:t>
      </w:r>
      <w:r w:rsidR="00BC74D0">
        <w:rPr>
          <w:rStyle w:val="Emphasis"/>
          <w:rFonts w:eastAsia="Arial"/>
        </w:rPr>
        <w:t xml:space="preserve"> </w:t>
      </w:r>
      <w:r w:rsidR="00C41871">
        <w:rPr>
          <w:rStyle w:val="Emphasis"/>
          <w:rFonts w:eastAsia="Arial"/>
        </w:rPr>
        <w:t xml:space="preserve"> </w:t>
      </w:r>
      <w:ins w:id="98" w:author="Mike Eberle" w:date="2012-07-11T10:39:00Z">
        <w:r w:rsidR="00023926">
          <w:rPr>
            <w:rFonts w:eastAsia="Arial"/>
            <w:szCs w:val="22"/>
          </w:rPr>
          <w:t>Walker</w:t>
        </w:r>
        <w:proofErr w:type="gramEnd"/>
        <w:r w:rsidR="00023926">
          <w:rPr>
            <w:rFonts w:eastAsia="Arial"/>
            <w:szCs w:val="22"/>
          </w:rPr>
          <w:t>, R.G., and James, N.P., Facies models—Response to sea level change:</w:t>
        </w:r>
      </w:ins>
      <w:r w:rsidR="00BC74D0">
        <w:rPr>
          <w:rFonts w:eastAsia="Arial"/>
          <w:szCs w:val="22"/>
        </w:rPr>
        <w:t xml:space="preserve"> </w:t>
      </w:r>
      <w:del w:id="99" w:author="Mike Eberle" w:date="2012-07-11T10:40:00Z">
        <w:r w:rsidRPr="002D5DA5" w:rsidDel="00023926">
          <w:rPr>
            <w:rFonts w:eastAsia="Arial"/>
            <w:szCs w:val="22"/>
          </w:rPr>
          <w:delText xml:space="preserve">p. 1–14, </w:delText>
        </w:r>
      </w:del>
      <w:r w:rsidRPr="002D5DA5">
        <w:rPr>
          <w:rFonts w:eastAsia="Arial"/>
          <w:szCs w:val="22"/>
        </w:rPr>
        <w:t>St. John’s, Newfoundland, Geological Association of Canada</w:t>
      </w:r>
      <w:ins w:id="100" w:author="Mike Eberle" w:date="2012-07-11T10:40:00Z">
        <w:r w:rsidR="00023926">
          <w:rPr>
            <w:rFonts w:eastAsia="Arial"/>
            <w:szCs w:val="22"/>
          </w:rPr>
          <w:t xml:space="preserve">, </w:t>
        </w:r>
        <w:r w:rsidR="00023926" w:rsidRPr="002D5DA5">
          <w:rPr>
            <w:rFonts w:eastAsia="Arial"/>
            <w:szCs w:val="22"/>
          </w:rPr>
          <w:t>p. 1–14</w:t>
        </w:r>
      </w:ins>
      <w:r w:rsidRPr="002D5DA5">
        <w:rPr>
          <w:rFonts w:eastAsia="Arial"/>
          <w:szCs w:val="22"/>
        </w:rPr>
        <w:t>.</w:t>
      </w:r>
      <w:commentRangeStart w:id="101"/>
      <w:ins w:id="102" w:author="Mike Eberle" w:date="2012-07-11T10:40:00Z">
        <w:r w:rsidR="00023926">
          <w:rPr>
            <w:rFonts w:eastAsia="Arial"/>
            <w:szCs w:val="22"/>
          </w:rPr>
          <w:t xml:space="preserve"> </w:t>
        </w:r>
        <w:commentRangeEnd w:id="101"/>
        <w:r w:rsidR="00023926">
          <w:rPr>
            <w:rStyle w:val="CommentReference"/>
          </w:rPr>
          <w:commentReference w:id="101"/>
        </w:r>
      </w:ins>
    </w:p>
    <w:p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2D5DA5">
        <w:rPr>
          <w:rFonts w:eastAsia="Arial"/>
          <w:szCs w:val="22"/>
        </w:rPr>
        <w:t>Westenbroek</w:t>
      </w:r>
      <w:proofErr w:type="spellEnd"/>
      <w:r w:rsidRPr="002D5DA5">
        <w:rPr>
          <w:rFonts w:eastAsia="Arial"/>
          <w:szCs w:val="22"/>
        </w:rPr>
        <w:t xml:space="preserve">, S., Doherty, J., Walker, J., </w:t>
      </w:r>
      <w:proofErr w:type="spellStart"/>
      <w:r w:rsidRPr="002D5DA5">
        <w:rPr>
          <w:rFonts w:eastAsia="Arial"/>
          <w:szCs w:val="22"/>
        </w:rPr>
        <w:t>Kelson</w:t>
      </w:r>
      <w:proofErr w:type="spellEnd"/>
      <w:r w:rsidRPr="002D5DA5">
        <w:rPr>
          <w:rFonts w:eastAsia="Arial"/>
          <w:szCs w:val="22"/>
        </w:rPr>
        <w:t xml:space="preserve">, V., Hunt, R., and </w:t>
      </w:r>
      <w:proofErr w:type="spellStart"/>
      <w:r w:rsidRPr="002D5DA5">
        <w:rPr>
          <w:rFonts w:eastAsia="Arial"/>
          <w:szCs w:val="22"/>
        </w:rPr>
        <w:t>Cera</w:t>
      </w:r>
      <w:proofErr w:type="spellEnd"/>
      <w:r w:rsidRPr="002D5DA5">
        <w:rPr>
          <w:rFonts w:eastAsia="Arial"/>
          <w:szCs w:val="22"/>
        </w:rPr>
        <w:t>, T., 2012, Approaches in highly p</w:t>
      </w:r>
      <w:r w:rsidR="005E17B4">
        <w:rPr>
          <w:rFonts w:eastAsia="Arial"/>
          <w:szCs w:val="22"/>
        </w:rPr>
        <w:t>arameterized inversion</w:t>
      </w:r>
      <w:r w:rsidR="00C41871">
        <w:rPr>
          <w:rFonts w:eastAsia="Arial"/>
          <w:szCs w:val="22"/>
        </w:rPr>
        <w:t>—</w:t>
      </w:r>
      <w:r w:rsidR="005E17B4">
        <w:rPr>
          <w:rFonts w:eastAsia="Arial"/>
          <w:szCs w:val="22"/>
        </w:rPr>
        <w:t xml:space="preserve">TSPROC, </w:t>
      </w:r>
      <w:r w:rsidRPr="002D5DA5">
        <w:rPr>
          <w:rFonts w:eastAsia="Arial"/>
          <w:szCs w:val="22"/>
        </w:rPr>
        <w:t>a general</w:t>
      </w:r>
      <w:r>
        <w:rPr>
          <w:rFonts w:eastAsia="Arial"/>
        </w:rPr>
        <w:t xml:space="preserve"> </w:t>
      </w:r>
      <w:r w:rsidRPr="002D5DA5">
        <w:rPr>
          <w:rFonts w:eastAsia="Arial"/>
          <w:szCs w:val="22"/>
        </w:rPr>
        <w:t>time-series processor to assist in model calibration and result summarization</w:t>
      </w:r>
      <w:r w:rsidR="00C41871">
        <w:rPr>
          <w:rFonts w:eastAsia="Arial"/>
          <w:szCs w:val="22"/>
        </w:rPr>
        <w:t xml:space="preserve">: </w:t>
      </w:r>
      <w:del w:id="103" w:author="Mike Eberle" w:date="2012-07-11T10:13:00Z">
        <w:r w:rsidRPr="002D5DA5" w:rsidDel="00CB7D03">
          <w:rPr>
            <w:rFonts w:eastAsia="Arial"/>
            <w:szCs w:val="22"/>
          </w:rPr>
          <w:delText>United States</w:delText>
        </w:r>
      </w:del>
      <w:ins w:id="104" w:author="Mike Eberle" w:date="2012-07-11T10:13:00Z">
        <w:r w:rsidR="00CB7D03">
          <w:rPr>
            <w:rFonts w:eastAsia="Arial"/>
            <w:szCs w:val="22"/>
          </w:rPr>
          <w:t>U.S.</w:t>
        </w:r>
      </w:ins>
      <w:r>
        <w:rPr>
          <w:rFonts w:eastAsia="Arial"/>
        </w:rPr>
        <w:t xml:space="preserve"> </w:t>
      </w:r>
      <w:r w:rsidRPr="002D5DA5">
        <w:rPr>
          <w:rFonts w:eastAsia="Arial"/>
          <w:szCs w:val="22"/>
        </w:rPr>
        <w:t>Geological Survey</w:t>
      </w:r>
      <w:del w:id="105" w:author="Mike Eberle" w:date="2012-07-11T10:27:00Z">
        <w:r w:rsidRPr="002D5DA5" w:rsidDel="00CC05A0">
          <w:rPr>
            <w:rFonts w:eastAsia="Arial"/>
            <w:szCs w:val="22"/>
          </w:rPr>
          <w:delText>.</w:delText>
        </w:r>
      </w:del>
      <w:ins w:id="106" w:author="Mike Eberle" w:date="2012-07-11T10:27:00Z">
        <w:r w:rsidR="00CC05A0">
          <w:rPr>
            <w:rFonts w:eastAsia="Arial"/>
            <w:szCs w:val="22"/>
          </w:rPr>
          <w:t xml:space="preserve"> Techniques and Methods, book 7, chap. C7, </w:t>
        </w:r>
        <w:commentRangeStart w:id="107"/>
        <w:r w:rsidR="00CC05A0">
          <w:rPr>
            <w:rFonts w:eastAsia="Arial"/>
            <w:szCs w:val="22"/>
          </w:rPr>
          <w:t xml:space="preserve">xx </w:t>
        </w:r>
      </w:ins>
      <w:commentRangeEnd w:id="107"/>
      <w:ins w:id="108" w:author="Mike Eberle" w:date="2012-07-11T10:28:00Z">
        <w:r w:rsidR="009D4341">
          <w:rPr>
            <w:rStyle w:val="CommentReference"/>
          </w:rPr>
          <w:commentReference w:id="107"/>
        </w:r>
      </w:ins>
      <w:ins w:id="109" w:author="Mike Eberle" w:date="2012-07-11T10:27:00Z">
        <w:r w:rsidR="00CC05A0">
          <w:rPr>
            <w:rFonts w:eastAsia="Arial"/>
            <w:szCs w:val="22"/>
          </w:rPr>
          <w:t>p.</w:t>
        </w:r>
      </w:ins>
    </w:p>
    <w:p w:rsidR="002D5DA5" w:rsidRDefault="002D5DA5" w:rsidP="002D5DA5">
      <w:pPr>
        <w:spacing w:before="58"/>
        <w:ind w:right="-20"/>
        <w:rPr>
          <w:rFonts w:ascii="Arial" w:eastAsia="Arial" w:hAnsi="Arial" w:cs="Arial"/>
        </w:rPr>
      </w:pPr>
    </w:p>
    <w:p w:rsidR="002D5DA5" w:rsidRPr="002D5DA5" w:rsidRDefault="002D5DA5" w:rsidP="002D5DA5"/>
    <w:p w:rsidR="003368FE" w:rsidRDefault="008102A6" w:rsidP="008102A6">
      <w:pPr>
        <w:pStyle w:val="Heading1"/>
      </w:pPr>
      <w:r>
        <w:t>Appendix 1</w:t>
      </w:r>
    </w:p>
    <w:p w:rsidR="008102A6" w:rsidRDefault="008102A6"/>
    <w:p w:rsidR="008102A6" w:rsidRPr="008102A6" w:rsidRDefault="005F0075" w:rsidP="008102A6">
      <w:pPr>
        <w:pStyle w:val="Reference"/>
        <w:rPr>
          <w:rFonts w:eastAsia="Arial"/>
        </w:rPr>
      </w:pPr>
      <w:ins w:id="110" w:author="Mike Eberle" w:date="2012-07-11T12:13:00Z">
        <w:r w:rsidRPr="002D5DA5">
          <w:rPr>
            <w:szCs w:val="24"/>
          </w:rPr>
          <w:t>Banta, E.</w:t>
        </w:r>
        <w:r>
          <w:rPr>
            <w:szCs w:val="24"/>
          </w:rPr>
          <w:t>R.</w:t>
        </w:r>
        <w:r w:rsidRPr="002D5DA5">
          <w:rPr>
            <w:szCs w:val="24"/>
          </w:rPr>
          <w:t xml:space="preserve">, </w:t>
        </w:r>
        <w:proofErr w:type="spellStart"/>
        <w:r w:rsidRPr="002D5DA5">
          <w:rPr>
            <w:szCs w:val="24"/>
          </w:rPr>
          <w:t>Poeter</w:t>
        </w:r>
        <w:proofErr w:type="spellEnd"/>
        <w:r w:rsidRPr="002D5DA5">
          <w:rPr>
            <w:szCs w:val="24"/>
          </w:rPr>
          <w:t>, E.</w:t>
        </w:r>
        <w:r>
          <w:rPr>
            <w:szCs w:val="24"/>
          </w:rPr>
          <w:t>P.</w:t>
        </w:r>
        <w:r w:rsidRPr="002D5DA5">
          <w:rPr>
            <w:szCs w:val="24"/>
          </w:rPr>
          <w:t>, Doherty, J.</w:t>
        </w:r>
        <w:r>
          <w:rPr>
            <w:szCs w:val="24"/>
          </w:rPr>
          <w:t>E.</w:t>
        </w:r>
        <w:r w:rsidRPr="002D5DA5">
          <w:rPr>
            <w:szCs w:val="24"/>
          </w:rPr>
          <w:t>, and Hill, M.</w:t>
        </w:r>
        <w:r>
          <w:rPr>
            <w:szCs w:val="24"/>
          </w:rPr>
          <w:t>C.</w:t>
        </w:r>
        <w:r w:rsidRPr="002D5DA5">
          <w:rPr>
            <w:szCs w:val="24"/>
          </w:rPr>
          <w:t xml:space="preserve">, 2006, JUPITER: </w:t>
        </w:r>
        <w:r w:rsidRPr="005F0075">
          <w:rPr>
            <w:szCs w:val="24"/>
            <w:u w:val="single"/>
          </w:rPr>
          <w:t>J</w:t>
        </w:r>
        <w:r w:rsidRPr="002D5DA5">
          <w:rPr>
            <w:szCs w:val="24"/>
          </w:rPr>
          <w:t xml:space="preserve">oint </w:t>
        </w:r>
        <w:r w:rsidRPr="005F0075">
          <w:rPr>
            <w:szCs w:val="24"/>
            <w:u w:val="single"/>
          </w:rPr>
          <w:t>U</w:t>
        </w:r>
        <w:r w:rsidRPr="002D5DA5">
          <w:rPr>
            <w:szCs w:val="24"/>
          </w:rPr>
          <w:t xml:space="preserve">niversal </w:t>
        </w:r>
        <w:r w:rsidRPr="005F0075">
          <w:rPr>
            <w:szCs w:val="24"/>
            <w:u w:val="single"/>
          </w:rPr>
          <w:t>P</w:t>
        </w:r>
        <w:r w:rsidRPr="002D5DA5">
          <w:rPr>
            <w:szCs w:val="24"/>
          </w:rPr>
          <w:t xml:space="preserve">arameter </w:t>
        </w:r>
        <w:proofErr w:type="spellStart"/>
        <w:r w:rsidRPr="005F0075">
          <w:rPr>
            <w:szCs w:val="24"/>
            <w:u w:val="single"/>
          </w:rPr>
          <w:t>I</w:t>
        </w:r>
        <w:r w:rsidRPr="002D5DA5">
          <w:rPr>
            <w:szCs w:val="24"/>
          </w:rPr>
          <w:t>den</w:t>
        </w:r>
        <w:r w:rsidRPr="005F0075">
          <w:rPr>
            <w:szCs w:val="24"/>
            <w:u w:val="single"/>
          </w:rPr>
          <w:t>T</w:t>
        </w:r>
        <w:r w:rsidRPr="002D5DA5">
          <w:rPr>
            <w:szCs w:val="24"/>
          </w:rPr>
          <w:t>ification</w:t>
        </w:r>
        <w:proofErr w:type="spellEnd"/>
        <w:r w:rsidRPr="002D5DA5">
          <w:rPr>
            <w:szCs w:val="24"/>
          </w:rPr>
          <w:t xml:space="preserve"> and </w:t>
        </w:r>
        <w:r w:rsidRPr="005F0075">
          <w:rPr>
            <w:szCs w:val="24"/>
            <w:u w:val="single"/>
          </w:rPr>
          <w:t>E</w:t>
        </w:r>
        <w:r w:rsidRPr="002D5DA5">
          <w:rPr>
            <w:szCs w:val="24"/>
          </w:rPr>
          <w:t xml:space="preserve">valuation of </w:t>
        </w:r>
        <w:r w:rsidRPr="005F0075">
          <w:rPr>
            <w:szCs w:val="24"/>
            <w:u w:val="single"/>
          </w:rPr>
          <w:t>R</w:t>
        </w:r>
        <w:r w:rsidRPr="002D5DA5">
          <w:rPr>
            <w:szCs w:val="24"/>
          </w:rPr>
          <w:t>eliability</w:t>
        </w:r>
        <w:r>
          <w:rPr>
            <w:szCs w:val="24"/>
          </w:rPr>
          <w:t>—</w:t>
        </w:r>
        <w:r w:rsidRPr="002D5DA5">
          <w:rPr>
            <w:szCs w:val="24"/>
          </w:rPr>
          <w:t>An application programming interface (API) for model analysis</w:t>
        </w:r>
        <w:r>
          <w:rPr>
            <w:szCs w:val="24"/>
          </w:rPr>
          <w:t xml:space="preserve">: </w:t>
        </w:r>
        <w:r w:rsidRPr="002D5DA5">
          <w:rPr>
            <w:szCs w:val="24"/>
          </w:rPr>
          <w:t>U.S. Geological Survey Techniques and Methods</w:t>
        </w:r>
        <w:r>
          <w:rPr>
            <w:szCs w:val="24"/>
          </w:rPr>
          <w:t>,</w:t>
        </w:r>
        <w:r w:rsidRPr="002D5DA5">
          <w:rPr>
            <w:szCs w:val="24"/>
          </w:rPr>
          <w:t xml:space="preserve"> </w:t>
        </w:r>
        <w:r>
          <w:rPr>
            <w:szCs w:val="24"/>
          </w:rPr>
          <w:t>b</w:t>
        </w:r>
        <w:r w:rsidRPr="002D5DA5">
          <w:rPr>
            <w:szCs w:val="24"/>
          </w:rPr>
          <w:t xml:space="preserve">ook 6, </w:t>
        </w:r>
        <w:r>
          <w:rPr>
            <w:szCs w:val="24"/>
          </w:rPr>
          <w:t>c</w:t>
        </w:r>
        <w:r w:rsidRPr="002D5DA5">
          <w:rPr>
            <w:szCs w:val="24"/>
          </w:rPr>
          <w:t>hap</w:t>
        </w:r>
        <w:r>
          <w:rPr>
            <w:szCs w:val="24"/>
          </w:rPr>
          <w:t>.</w:t>
        </w:r>
        <w:r w:rsidRPr="002D5DA5">
          <w:rPr>
            <w:szCs w:val="24"/>
          </w:rPr>
          <w:t xml:space="preserve"> </w:t>
        </w:r>
        <w:commentRangeStart w:id="111"/>
        <w:r>
          <w:rPr>
            <w:szCs w:val="24"/>
          </w:rPr>
          <w:t>E</w:t>
        </w:r>
        <w:r w:rsidRPr="002D5DA5">
          <w:rPr>
            <w:szCs w:val="24"/>
          </w:rPr>
          <w:t>1</w:t>
        </w:r>
        <w:commentRangeEnd w:id="111"/>
        <w:r>
          <w:rPr>
            <w:rStyle w:val="CommentReference"/>
          </w:rPr>
          <w:commentReference w:id="111"/>
        </w:r>
        <w:r w:rsidRPr="002D5DA5">
          <w:rPr>
            <w:szCs w:val="24"/>
          </w:rPr>
          <w:t>, 268 p.</w:t>
        </w:r>
      </w:ins>
      <w:del w:id="112" w:author="Mike Eberle" w:date="2012-07-11T12:13:00Z">
        <w:r w:rsidR="008102A6" w:rsidRPr="008102A6" w:rsidDel="005F0075">
          <w:rPr>
            <w:rFonts w:eastAsia="Arial"/>
            <w:szCs w:val="22"/>
          </w:rPr>
          <w:delText>Banta, E., Poeter, E., Doherty,</w:delText>
        </w:r>
        <w:r w:rsidR="00BC74D0" w:rsidDel="005F0075">
          <w:rPr>
            <w:rFonts w:eastAsia="Arial"/>
            <w:szCs w:val="22"/>
          </w:rPr>
          <w:delText xml:space="preserve"> </w:delText>
        </w:r>
        <w:r w:rsidR="008102A6" w:rsidRPr="008102A6" w:rsidDel="005F0075">
          <w:rPr>
            <w:rFonts w:eastAsia="Arial"/>
            <w:szCs w:val="22"/>
          </w:rPr>
          <w:delText>J., and Hill, M., 2006, JUPITER: Joint Universal Parameter IdenTification and Evaluation of Reliability– An application programming interface (API) for model analysis, U.S. Geological Survey Techniques and Methods Book 6, Section E, Chapter 1, 268 p.</w:delText>
        </w:r>
      </w:del>
    </w:p>
    <w:p w:rsidR="008102A6" w:rsidRPr="008102A6" w:rsidRDefault="005F0075" w:rsidP="008102A6">
      <w:pPr>
        <w:pStyle w:val="Reference"/>
        <w:rPr>
          <w:rFonts w:eastAsia="Arial"/>
        </w:rPr>
      </w:pPr>
      <w:r>
        <w:rPr>
          <w:rFonts w:eastAsia="Arial"/>
        </w:rPr>
        <w:t>Doherty, J., 2010</w:t>
      </w:r>
      <w:r w:rsidRPr="002D5DA5">
        <w:rPr>
          <w:rFonts w:eastAsia="Arial"/>
        </w:rPr>
        <w:t>, PEST, Model</w:t>
      </w:r>
      <w:r>
        <w:rPr>
          <w:rFonts w:eastAsia="Arial"/>
        </w:rPr>
        <w:t>-</w:t>
      </w:r>
      <w:r w:rsidRPr="002D5DA5">
        <w:rPr>
          <w:rFonts w:eastAsia="Arial"/>
        </w:rPr>
        <w:t>independent</w:t>
      </w:r>
      <w:r>
        <w:rPr>
          <w:rFonts w:eastAsia="Arial"/>
        </w:rPr>
        <w:t xml:space="preserve"> </w:t>
      </w:r>
      <w:r w:rsidRPr="002D5DA5">
        <w:rPr>
          <w:rFonts w:eastAsia="Arial"/>
        </w:rPr>
        <w:t>parameter estimation</w:t>
      </w:r>
      <w:r>
        <w:rPr>
          <w:rFonts w:eastAsia="Arial"/>
        </w:rPr>
        <w:t>—</w:t>
      </w:r>
      <w:r w:rsidRPr="002D5DA5">
        <w:rPr>
          <w:rFonts w:eastAsia="Arial"/>
        </w:rPr>
        <w:t>Addendum to user manual</w:t>
      </w:r>
      <w:r>
        <w:rPr>
          <w:rFonts w:eastAsia="Arial"/>
        </w:rPr>
        <w:t xml:space="preserve"> (5th ed</w:t>
      </w:r>
      <w:r w:rsidRPr="002D5DA5">
        <w:rPr>
          <w:rFonts w:eastAsia="Arial"/>
        </w:rPr>
        <w:t>.</w:t>
      </w:r>
      <w:r>
        <w:rPr>
          <w:rFonts w:eastAsia="Arial"/>
        </w:rPr>
        <w:t>):</w:t>
      </w:r>
      <w:r w:rsidRPr="002D5DA5">
        <w:rPr>
          <w:rFonts w:eastAsia="Arial"/>
        </w:rPr>
        <w:t xml:space="preserve"> </w:t>
      </w:r>
      <w:ins w:id="113" w:author="Mike Eberle" w:date="2012-07-11T10:49:00Z">
        <w:r w:rsidRPr="002D5DA5">
          <w:rPr>
            <w:rFonts w:eastAsia="Arial"/>
          </w:rPr>
          <w:t>Brisbane, Australia</w:t>
        </w:r>
        <w:r>
          <w:rPr>
            <w:rFonts w:eastAsia="Arial"/>
          </w:rPr>
          <w:t xml:space="preserve">, </w:t>
        </w:r>
      </w:ins>
      <w:r>
        <w:rPr>
          <w:rFonts w:eastAsia="Arial"/>
        </w:rPr>
        <w:t>Watermark Numerical Computing</w:t>
      </w:r>
      <w:r w:rsidR="008102A6" w:rsidRPr="008102A6">
        <w:rPr>
          <w:rFonts w:eastAsia="Arial"/>
          <w:szCs w:val="22"/>
        </w:rPr>
        <w:t>.</w:t>
      </w:r>
    </w:p>
    <w:p w:rsidR="008102A6" w:rsidRDefault="008102A6"/>
    <w:p w:rsidR="008102A6" w:rsidRDefault="008102A6" w:rsidP="008102A6">
      <w:pPr>
        <w:pStyle w:val="Heading1"/>
      </w:pPr>
      <w:r>
        <w:t>Appendix 2</w:t>
      </w:r>
    </w:p>
    <w:p w:rsidR="008102A6" w:rsidRDefault="008102A6"/>
    <w:p w:rsidR="008102A6" w:rsidRDefault="005F0075" w:rsidP="008102A6">
      <w:pPr>
        <w:pStyle w:val="Reference"/>
        <w:rPr>
          <w:rFonts w:eastAsia="Arial"/>
          <w:szCs w:val="22"/>
        </w:rPr>
      </w:pPr>
      <w:r>
        <w:rPr>
          <w:rFonts w:eastAsia="Arial"/>
        </w:rPr>
        <w:t>Doherty, J., 2010</w:t>
      </w:r>
      <w:r w:rsidRPr="002D5DA5">
        <w:rPr>
          <w:rFonts w:eastAsia="Arial"/>
        </w:rPr>
        <w:t>, PEST, Model-independent parameter estimation—User manual (5th ed., with slight additions)</w:t>
      </w:r>
      <w:r>
        <w:rPr>
          <w:rFonts w:eastAsia="Arial"/>
        </w:rPr>
        <w:t>:</w:t>
      </w:r>
      <w:r w:rsidRPr="002D5DA5">
        <w:rPr>
          <w:rFonts w:eastAsia="Arial"/>
        </w:rPr>
        <w:t xml:space="preserve"> </w:t>
      </w:r>
      <w:ins w:id="114" w:author="Mike Eberle" w:date="2012-07-11T10:49:00Z">
        <w:r w:rsidRPr="002D5DA5">
          <w:rPr>
            <w:rFonts w:eastAsia="Arial"/>
          </w:rPr>
          <w:t>Brisbane, Australia</w:t>
        </w:r>
        <w:r>
          <w:rPr>
            <w:rFonts w:eastAsia="Arial"/>
          </w:rPr>
          <w:t xml:space="preserve">, </w:t>
        </w:r>
      </w:ins>
      <w:r w:rsidRPr="002D5DA5">
        <w:rPr>
          <w:rFonts w:eastAsia="Arial"/>
        </w:rPr>
        <w:t>Watermark Numerical Computing</w:t>
      </w:r>
      <w:r w:rsidR="008102A6" w:rsidRPr="008102A6">
        <w:rPr>
          <w:rFonts w:eastAsia="Arial"/>
          <w:szCs w:val="22"/>
        </w:rPr>
        <w:t>.</w:t>
      </w:r>
    </w:p>
    <w:p w:rsidR="000877D1" w:rsidRDefault="000877D1" w:rsidP="008102A6">
      <w:pPr>
        <w:pStyle w:val="Reference"/>
        <w:rPr>
          <w:rFonts w:eastAsia="Arial"/>
          <w:szCs w:val="22"/>
        </w:rPr>
      </w:pPr>
    </w:p>
    <w:p w:rsidR="000877D1" w:rsidRDefault="000877D1" w:rsidP="009172C5">
      <w:pPr>
        <w:pStyle w:val="Heading1"/>
        <w:rPr>
          <w:rFonts w:eastAsia="Arial"/>
        </w:rPr>
      </w:pPr>
      <w:r>
        <w:rPr>
          <w:rFonts w:eastAsia="Arial"/>
        </w:rPr>
        <w:lastRenderedPageBreak/>
        <w:t>Appendix 3</w:t>
      </w:r>
    </w:p>
    <w:p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t>Box, G.</w:t>
      </w:r>
      <w:r w:rsidR="008A321C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and Cox, D. R., 1964, </w:t>
      </w:r>
      <w:proofErr w:type="gramStart"/>
      <w:r w:rsidRPr="009172C5">
        <w:rPr>
          <w:rFonts w:eastAsia="Arial"/>
          <w:szCs w:val="22"/>
        </w:rPr>
        <w:t>An</w:t>
      </w:r>
      <w:proofErr w:type="gramEnd"/>
      <w:r w:rsidRPr="009172C5">
        <w:rPr>
          <w:rFonts w:eastAsia="Arial"/>
          <w:szCs w:val="22"/>
        </w:rPr>
        <w:t xml:space="preserve"> analysis of transformations</w:t>
      </w:r>
      <w:r w:rsidR="008A321C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Journal of the Royal Statistical Society</w:t>
      </w:r>
      <w:r w:rsidR="008A321C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</w:t>
      </w:r>
      <w:r w:rsidR="008A321C">
        <w:rPr>
          <w:rFonts w:eastAsia="Arial"/>
          <w:szCs w:val="22"/>
        </w:rPr>
        <w:t>s</w:t>
      </w:r>
      <w:r w:rsidRPr="009172C5">
        <w:rPr>
          <w:rFonts w:eastAsia="Arial"/>
          <w:szCs w:val="22"/>
        </w:rPr>
        <w:t>eries B (</w:t>
      </w:r>
      <w:proofErr w:type="spellStart"/>
      <w:r w:rsidRPr="009172C5">
        <w:rPr>
          <w:rFonts w:eastAsia="Arial"/>
          <w:szCs w:val="22"/>
        </w:rPr>
        <w:t>Methodolodical</w:t>
      </w:r>
      <w:proofErr w:type="spellEnd"/>
      <w:r w:rsidRPr="009172C5">
        <w:rPr>
          <w:rFonts w:eastAsia="Arial"/>
          <w:szCs w:val="22"/>
        </w:rPr>
        <w:t xml:space="preserve">),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26, no. 2, </w:t>
      </w:r>
      <w:r w:rsidR="008A321C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211–252.</w:t>
      </w:r>
    </w:p>
    <w:p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D’Oria</w:t>
      </w:r>
      <w:proofErr w:type="spellEnd"/>
      <w:r w:rsidRPr="009172C5">
        <w:rPr>
          <w:rFonts w:eastAsia="Arial"/>
          <w:szCs w:val="22"/>
        </w:rPr>
        <w:t>, M., 2010, Characterization of</w:t>
      </w:r>
      <w:r w:rsidR="003C05BD" w:rsidRPr="009172C5">
        <w:rPr>
          <w:rFonts w:eastAsia="Arial"/>
          <w:szCs w:val="22"/>
        </w:rPr>
        <w:t xml:space="preserve"> aquifer hydraulic</w:t>
      </w:r>
      <w:r w:rsidR="003C05BD">
        <w:rPr>
          <w:rFonts w:eastAsia="Arial"/>
          <w:szCs w:val="22"/>
        </w:rPr>
        <w:t xml:space="preserve"> </w:t>
      </w:r>
      <w:r w:rsidR="003C05BD" w:rsidRPr="009172C5">
        <w:rPr>
          <w:rFonts w:eastAsia="Arial"/>
          <w:szCs w:val="22"/>
        </w:rPr>
        <w:t>param</w:t>
      </w:r>
      <w:r w:rsidRPr="009172C5">
        <w:rPr>
          <w:rFonts w:eastAsia="Arial"/>
          <w:szCs w:val="22"/>
        </w:rPr>
        <w:t>eters</w:t>
      </w:r>
      <w:r w:rsidR="003C05BD">
        <w:rPr>
          <w:rFonts w:eastAsia="Arial"/>
          <w:szCs w:val="22"/>
        </w:rPr>
        <w:t>—F</w:t>
      </w:r>
      <w:r w:rsidRPr="009172C5">
        <w:rPr>
          <w:rFonts w:eastAsia="Arial"/>
          <w:szCs w:val="22"/>
        </w:rPr>
        <w:t xml:space="preserve">rom </w:t>
      </w:r>
      <w:proofErr w:type="spellStart"/>
      <w:r w:rsidRPr="009172C5">
        <w:rPr>
          <w:rFonts w:eastAsia="Arial"/>
          <w:szCs w:val="22"/>
        </w:rPr>
        <w:t>Theis</w:t>
      </w:r>
      <w:proofErr w:type="spellEnd"/>
      <w:r w:rsidRPr="009172C5">
        <w:rPr>
          <w:rFonts w:eastAsia="Arial"/>
          <w:szCs w:val="22"/>
        </w:rPr>
        <w:t xml:space="preserve"> to </w:t>
      </w:r>
      <w:r w:rsidR="003C05BD" w:rsidRPr="009172C5">
        <w:rPr>
          <w:rFonts w:eastAsia="Arial"/>
          <w:szCs w:val="22"/>
        </w:rPr>
        <w:t>hydraulic tom</w:t>
      </w:r>
      <w:r w:rsidRPr="009172C5">
        <w:rPr>
          <w:rFonts w:eastAsia="Arial"/>
          <w:szCs w:val="22"/>
        </w:rPr>
        <w:t>ography</w:t>
      </w:r>
      <w:r w:rsidR="003C05BD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</w:t>
      </w:r>
      <w:proofErr w:type="spellStart"/>
      <w:ins w:id="115" w:author="Mike Eberle" w:date="2012-07-11T12:18:00Z">
        <w:r w:rsidR="003C05BD" w:rsidRPr="009172C5">
          <w:rPr>
            <w:rFonts w:eastAsia="Arial"/>
            <w:szCs w:val="22"/>
          </w:rPr>
          <w:t>Universita</w:t>
        </w:r>
        <w:proofErr w:type="spellEnd"/>
        <w:r w:rsidR="003C05BD" w:rsidRPr="009172C5">
          <w:rPr>
            <w:rFonts w:eastAsia="Arial"/>
            <w:szCs w:val="22"/>
          </w:rPr>
          <w:t xml:space="preserve">` </w:t>
        </w:r>
        <w:proofErr w:type="spellStart"/>
        <w:r w:rsidR="003C05BD" w:rsidRPr="009172C5">
          <w:rPr>
            <w:rFonts w:eastAsia="Arial"/>
            <w:szCs w:val="22"/>
          </w:rPr>
          <w:t>degli</w:t>
        </w:r>
        <w:proofErr w:type="spellEnd"/>
        <w:r w:rsidR="003C05BD" w:rsidRPr="009172C5">
          <w:rPr>
            <w:rFonts w:eastAsia="Arial"/>
            <w:szCs w:val="22"/>
          </w:rPr>
          <w:t xml:space="preserve"> </w:t>
        </w:r>
        <w:proofErr w:type="spellStart"/>
        <w:r w:rsidR="003C05BD" w:rsidRPr="009172C5">
          <w:rPr>
            <w:rFonts w:eastAsia="Arial"/>
            <w:szCs w:val="22"/>
          </w:rPr>
          <w:t>Studi</w:t>
        </w:r>
        <w:proofErr w:type="spellEnd"/>
        <w:r w:rsidR="003C05BD" w:rsidRPr="009172C5">
          <w:rPr>
            <w:rFonts w:eastAsia="Arial"/>
            <w:szCs w:val="22"/>
          </w:rPr>
          <w:t xml:space="preserve"> </w:t>
        </w:r>
        <w:proofErr w:type="spellStart"/>
        <w:r w:rsidR="003C05BD" w:rsidRPr="009172C5">
          <w:rPr>
            <w:rFonts w:eastAsia="Arial"/>
            <w:szCs w:val="22"/>
          </w:rPr>
          <w:t>di</w:t>
        </w:r>
        <w:proofErr w:type="spellEnd"/>
        <w:r w:rsidR="003C05BD" w:rsidRPr="009172C5">
          <w:rPr>
            <w:rFonts w:eastAsia="Arial"/>
            <w:szCs w:val="22"/>
          </w:rPr>
          <w:t xml:space="preserve"> Parma, </w:t>
        </w:r>
      </w:ins>
      <w:r w:rsidRPr="009172C5">
        <w:rPr>
          <w:rFonts w:eastAsia="Arial"/>
          <w:szCs w:val="22"/>
        </w:rPr>
        <w:t>Ph</w:t>
      </w:r>
      <w:r w:rsidR="003C05BD">
        <w:rPr>
          <w:rFonts w:eastAsia="Arial"/>
          <w:szCs w:val="22"/>
        </w:rPr>
        <w:t>.</w:t>
      </w:r>
      <w:r w:rsidRPr="009172C5">
        <w:rPr>
          <w:rFonts w:eastAsia="Arial"/>
          <w:szCs w:val="22"/>
        </w:rPr>
        <w:t>D</w:t>
      </w:r>
      <w:r w:rsidR="003C05BD">
        <w:rPr>
          <w:rFonts w:eastAsia="Arial"/>
          <w:szCs w:val="22"/>
        </w:rPr>
        <w:t>.</w:t>
      </w:r>
      <w:r w:rsidRPr="009172C5">
        <w:rPr>
          <w:rFonts w:eastAsia="Arial"/>
          <w:szCs w:val="22"/>
        </w:rPr>
        <w:t xml:space="preserve"> Dissertation, </w:t>
      </w:r>
      <w:del w:id="116" w:author="Mike Eberle" w:date="2012-07-11T12:18:00Z">
        <w:r w:rsidRPr="009172C5" w:rsidDel="003C05BD">
          <w:rPr>
            <w:rFonts w:eastAsia="Arial"/>
            <w:szCs w:val="22"/>
          </w:rPr>
          <w:delText xml:space="preserve">Universita` degli Studi di Parma, </w:delText>
        </w:r>
      </w:del>
      <w:r w:rsidRPr="009172C5">
        <w:rPr>
          <w:rFonts w:eastAsia="Arial"/>
          <w:szCs w:val="22"/>
        </w:rPr>
        <w:t>153 p.</w:t>
      </w:r>
    </w:p>
    <w:p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Fienen</w:t>
      </w:r>
      <w:proofErr w:type="spellEnd"/>
      <w:r w:rsidRPr="009172C5">
        <w:rPr>
          <w:rFonts w:eastAsia="Arial"/>
          <w:szCs w:val="22"/>
        </w:rPr>
        <w:t xml:space="preserve">, M., </w:t>
      </w:r>
      <w:proofErr w:type="spellStart"/>
      <w:r w:rsidRPr="009172C5">
        <w:rPr>
          <w:rFonts w:eastAsia="Arial"/>
          <w:szCs w:val="22"/>
        </w:rPr>
        <w:t>Kitanidis</w:t>
      </w:r>
      <w:proofErr w:type="spellEnd"/>
      <w:r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 xml:space="preserve">P., Watson, D., and </w:t>
      </w:r>
      <w:proofErr w:type="spellStart"/>
      <w:r w:rsidRPr="009172C5">
        <w:rPr>
          <w:rFonts w:eastAsia="Arial"/>
          <w:szCs w:val="22"/>
        </w:rPr>
        <w:t>Jardine</w:t>
      </w:r>
      <w:proofErr w:type="spellEnd"/>
      <w:r w:rsidRPr="009172C5">
        <w:rPr>
          <w:rFonts w:eastAsia="Arial"/>
          <w:szCs w:val="22"/>
        </w:rPr>
        <w:t xml:space="preserve">, P., 2004, </w:t>
      </w:r>
      <w:proofErr w:type="gramStart"/>
      <w:r w:rsidRPr="009172C5">
        <w:rPr>
          <w:rFonts w:eastAsia="Arial"/>
          <w:szCs w:val="22"/>
        </w:rPr>
        <w:t>An</w:t>
      </w:r>
      <w:proofErr w:type="gramEnd"/>
      <w:r w:rsidRPr="009172C5">
        <w:rPr>
          <w:rFonts w:eastAsia="Arial"/>
          <w:szCs w:val="22"/>
        </w:rPr>
        <w:t xml:space="preserve"> application of Bayesian inverse methods to vertical </w:t>
      </w:r>
      <w:proofErr w:type="spellStart"/>
      <w:r w:rsidRPr="009172C5">
        <w:rPr>
          <w:rFonts w:eastAsia="Arial"/>
          <w:szCs w:val="22"/>
        </w:rPr>
        <w:t>deconvolution</w:t>
      </w:r>
      <w:proofErr w:type="spellEnd"/>
      <w:r w:rsidRPr="009172C5">
        <w:rPr>
          <w:rFonts w:eastAsia="Arial"/>
          <w:szCs w:val="22"/>
        </w:rPr>
        <w:t xml:space="preserve"> of hydraulic conductivity in a heterogeneous aquifer at Oak Ridge National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Laboratory</w:t>
      </w:r>
      <w:r w:rsidR="003C05BD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Mathematical Geology,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36, no. 1, </w:t>
      </w:r>
      <w:r w:rsidR="003C05BD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101–126, doi:10.1023/B:MATG.0000016232.71993.bd.</w:t>
      </w:r>
    </w:p>
    <w:p w:rsidR="000877D1" w:rsidRPr="009172C5" w:rsidRDefault="003C05BD" w:rsidP="009172C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Fienen</w:t>
      </w:r>
      <w:proofErr w:type="spellEnd"/>
      <w:r>
        <w:rPr>
          <w:rFonts w:eastAsia="Arial"/>
          <w:szCs w:val="22"/>
        </w:rPr>
        <w:t xml:space="preserve">, M.N., </w:t>
      </w:r>
      <w:proofErr w:type="spellStart"/>
      <w:r>
        <w:rPr>
          <w:rFonts w:eastAsia="Arial"/>
          <w:szCs w:val="22"/>
        </w:rPr>
        <w:t>Clemo</w:t>
      </w:r>
      <w:proofErr w:type="spellEnd"/>
      <w:r>
        <w:rPr>
          <w:rFonts w:eastAsia="Arial"/>
          <w:szCs w:val="22"/>
        </w:rPr>
        <w:t>, T.</w:t>
      </w:r>
      <w:r w:rsidR="000877D1" w:rsidRPr="009172C5">
        <w:rPr>
          <w:rFonts w:eastAsia="Arial"/>
          <w:szCs w:val="22"/>
        </w:rPr>
        <w:t xml:space="preserve">M., and </w:t>
      </w:r>
      <w:proofErr w:type="spellStart"/>
      <w:r w:rsidR="000877D1" w:rsidRPr="009172C5">
        <w:rPr>
          <w:rFonts w:eastAsia="Arial"/>
          <w:szCs w:val="22"/>
        </w:rPr>
        <w:t>Kitanidis</w:t>
      </w:r>
      <w:proofErr w:type="spellEnd"/>
      <w:r w:rsidR="000877D1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P.</w:t>
      </w:r>
      <w:r w:rsidR="000877D1" w:rsidRPr="009172C5">
        <w:rPr>
          <w:rFonts w:eastAsia="Arial"/>
          <w:szCs w:val="22"/>
        </w:rPr>
        <w:t xml:space="preserve">K., 2008, An interactive Bayesian </w:t>
      </w:r>
      <w:proofErr w:type="spellStart"/>
      <w:r w:rsidR="000877D1" w:rsidRPr="009172C5">
        <w:rPr>
          <w:rFonts w:eastAsia="Arial"/>
          <w:szCs w:val="22"/>
        </w:rPr>
        <w:t>geostatistical</w:t>
      </w:r>
      <w:proofErr w:type="spellEnd"/>
      <w:r w:rsidR="000877D1" w:rsidRPr="009172C5">
        <w:rPr>
          <w:rFonts w:eastAsia="Arial"/>
          <w:szCs w:val="22"/>
        </w:rPr>
        <w:t xml:space="preserve"> inverse protocol for hydraulic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tomography</w:t>
      </w:r>
      <w:r>
        <w:rPr>
          <w:rFonts w:eastAsia="Arial"/>
          <w:szCs w:val="22"/>
        </w:rPr>
        <w:t>:</w:t>
      </w:r>
      <w:r w:rsidR="000877D1"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0877D1" w:rsidRPr="009172C5">
        <w:rPr>
          <w:rFonts w:eastAsia="Arial"/>
          <w:szCs w:val="22"/>
        </w:rPr>
        <w:t xml:space="preserve"> 44, W00B01, doi</w:t>
      </w:r>
      <w:proofErr w:type="gramStart"/>
      <w:r w:rsidR="000877D1" w:rsidRPr="009172C5">
        <w:rPr>
          <w:rFonts w:eastAsia="Arial"/>
          <w:szCs w:val="22"/>
        </w:rPr>
        <w:t>:10.1029</w:t>
      </w:r>
      <w:proofErr w:type="gramEnd"/>
      <w:r w:rsidR="000877D1" w:rsidRPr="009172C5">
        <w:rPr>
          <w:rFonts w:eastAsia="Arial"/>
          <w:szCs w:val="22"/>
        </w:rPr>
        <w:t>/2007WR006730.</w:t>
      </w:r>
    </w:p>
    <w:p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Gaganis</w:t>
      </w:r>
      <w:proofErr w:type="spellEnd"/>
      <w:r w:rsidRPr="009172C5">
        <w:rPr>
          <w:rFonts w:eastAsia="Arial"/>
          <w:szCs w:val="22"/>
        </w:rPr>
        <w:t>, P.</w:t>
      </w:r>
      <w:r w:rsidR="003C05BD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and Smith,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L., 2001, A Bayesian approach to the quantification of the effect of model error on the predictions of groundwater models</w:t>
      </w:r>
      <w:r w:rsidR="003C05BD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37, no. 9, </w:t>
      </w:r>
      <w:r w:rsidR="003C05BD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2309–2322, doi</w:t>
      </w:r>
      <w:proofErr w:type="gramStart"/>
      <w:r w:rsidRPr="009172C5">
        <w:rPr>
          <w:rFonts w:eastAsia="Arial"/>
          <w:szCs w:val="22"/>
        </w:rPr>
        <w:t>:10.1029</w:t>
      </w:r>
      <w:proofErr w:type="gramEnd"/>
      <w:r w:rsidRPr="009172C5">
        <w:rPr>
          <w:rFonts w:eastAsia="Arial"/>
          <w:szCs w:val="22"/>
        </w:rPr>
        <w:t>/2000WR000001.</w:t>
      </w:r>
    </w:p>
    <w:p w:rsidR="000877D1" w:rsidRPr="009172C5" w:rsidRDefault="00C41871" w:rsidP="009172C5">
      <w:pPr>
        <w:pStyle w:val="Reference"/>
        <w:rPr>
          <w:rFonts w:eastAsia="Arial"/>
        </w:rPr>
      </w:pPr>
      <w:r>
        <w:rPr>
          <w:rFonts w:eastAsia="Arial"/>
          <w:szCs w:val="22"/>
        </w:rPr>
        <w:t>Gallagher, M.</w:t>
      </w:r>
      <w:r w:rsidR="000877D1" w:rsidRPr="009172C5">
        <w:rPr>
          <w:rFonts w:eastAsia="Arial"/>
          <w:szCs w:val="22"/>
        </w:rPr>
        <w:t>R.</w:t>
      </w:r>
      <w:r>
        <w:rPr>
          <w:rFonts w:eastAsia="Arial"/>
          <w:szCs w:val="22"/>
        </w:rPr>
        <w:t>,</w:t>
      </w:r>
      <w:r w:rsidR="000877D1" w:rsidRPr="009172C5">
        <w:rPr>
          <w:rFonts w:eastAsia="Arial"/>
          <w:szCs w:val="22"/>
        </w:rPr>
        <w:t xml:space="preserve"> and Doherty,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J., 2007, Parameter interdependence and uncertainty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induced by lumping in a hydrologic model</w:t>
      </w:r>
      <w:r w:rsidR="003C05BD">
        <w:rPr>
          <w:rFonts w:eastAsia="Arial"/>
          <w:szCs w:val="22"/>
        </w:rPr>
        <w:t>:</w:t>
      </w:r>
      <w:r w:rsidR="000877D1"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0877D1" w:rsidRPr="009172C5">
        <w:rPr>
          <w:rFonts w:eastAsia="Arial"/>
          <w:szCs w:val="22"/>
        </w:rPr>
        <w:t xml:space="preserve"> 43, no. 5, </w:t>
      </w:r>
      <w:ins w:id="117" w:author="Mike Eberle" w:date="2012-07-11T12:28:00Z">
        <w:r w:rsidR="003C05BD" w:rsidRPr="003C05BD">
          <w:rPr>
            <w:rFonts w:eastAsia="Arial"/>
            <w:szCs w:val="22"/>
          </w:rPr>
          <w:t>W05421</w:t>
        </w:r>
        <w:r w:rsidR="004503E0">
          <w:rPr>
            <w:rFonts w:eastAsia="Arial"/>
            <w:szCs w:val="22"/>
          </w:rPr>
          <w:t xml:space="preserve">, </w:t>
        </w:r>
      </w:ins>
      <w:r w:rsidR="000877D1" w:rsidRPr="009172C5">
        <w:rPr>
          <w:rFonts w:eastAsia="Arial"/>
          <w:szCs w:val="22"/>
        </w:rPr>
        <w:t>doi</w:t>
      </w:r>
      <w:proofErr w:type="gramStart"/>
      <w:r w:rsidR="000877D1" w:rsidRPr="009172C5">
        <w:rPr>
          <w:rFonts w:eastAsia="Arial"/>
          <w:szCs w:val="22"/>
        </w:rPr>
        <w:t>:10.1029</w:t>
      </w:r>
      <w:proofErr w:type="gramEnd"/>
      <w:r w:rsidR="000877D1" w:rsidRPr="009172C5">
        <w:rPr>
          <w:rFonts w:eastAsia="Arial"/>
          <w:szCs w:val="22"/>
        </w:rPr>
        <w:t>/2006wr005347.</w:t>
      </w:r>
    </w:p>
    <w:p w:rsidR="00821177" w:rsidRDefault="000877D1" w:rsidP="009172C5">
      <w:pPr>
        <w:pStyle w:val="Reference"/>
        <w:rPr>
          <w:rFonts w:eastAsia="Arial"/>
          <w:szCs w:val="22"/>
        </w:rPr>
      </w:pPr>
      <w:r w:rsidRPr="009172C5">
        <w:rPr>
          <w:rFonts w:eastAsia="Arial"/>
          <w:szCs w:val="22"/>
        </w:rPr>
        <w:t xml:space="preserve">Gray, R., 2005, </w:t>
      </w:r>
      <w:proofErr w:type="spellStart"/>
      <w:r w:rsidRPr="009172C5">
        <w:rPr>
          <w:rFonts w:eastAsia="Arial"/>
          <w:szCs w:val="22"/>
        </w:rPr>
        <w:t>Toeplitz</w:t>
      </w:r>
      <w:proofErr w:type="spellEnd"/>
      <w:r w:rsidRPr="009172C5">
        <w:rPr>
          <w:rFonts w:eastAsia="Arial"/>
          <w:szCs w:val="22"/>
        </w:rPr>
        <w:t xml:space="preserve"> and </w:t>
      </w:r>
      <w:proofErr w:type="spellStart"/>
      <w:r w:rsidRPr="009172C5">
        <w:rPr>
          <w:rFonts w:eastAsia="Arial"/>
          <w:szCs w:val="22"/>
        </w:rPr>
        <w:t>circulant</w:t>
      </w:r>
      <w:proofErr w:type="spellEnd"/>
      <w:r w:rsidRPr="009172C5">
        <w:rPr>
          <w:rFonts w:eastAsia="Arial"/>
          <w:szCs w:val="22"/>
        </w:rPr>
        <w:t xml:space="preserve"> matrices</w:t>
      </w:r>
      <w:r w:rsidR="00821177">
        <w:rPr>
          <w:rFonts w:eastAsia="Arial"/>
          <w:szCs w:val="22"/>
        </w:rPr>
        <w:t>—A</w:t>
      </w:r>
      <w:r w:rsidRPr="009172C5">
        <w:rPr>
          <w:rFonts w:eastAsia="Arial"/>
          <w:szCs w:val="22"/>
        </w:rPr>
        <w:t xml:space="preserve"> review</w:t>
      </w:r>
      <w:r w:rsidR="00821177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</w:t>
      </w:r>
      <w:ins w:id="118" w:author="Mike Eberle" w:date="2012-07-11T12:29:00Z">
        <w:r w:rsidR="00821177" w:rsidRPr="009172C5">
          <w:rPr>
            <w:rFonts w:eastAsia="Arial"/>
            <w:szCs w:val="22"/>
          </w:rPr>
          <w:t>Delft, The Netherlands,</w:t>
        </w:r>
        <w:r w:rsidR="00821177">
          <w:rPr>
            <w:rFonts w:eastAsia="Arial"/>
            <w:szCs w:val="22"/>
          </w:rPr>
          <w:t xml:space="preserve"> </w:t>
        </w:r>
      </w:ins>
      <w:r w:rsidRPr="009172C5">
        <w:rPr>
          <w:rFonts w:eastAsia="Arial"/>
          <w:szCs w:val="22"/>
        </w:rPr>
        <w:t xml:space="preserve">Now Publishers, </w:t>
      </w:r>
      <w:del w:id="119" w:author="Mike Eberle" w:date="2012-07-11T12:29:00Z">
        <w:r w:rsidRPr="009172C5" w:rsidDel="00821177">
          <w:rPr>
            <w:rFonts w:eastAsia="Arial"/>
            <w:szCs w:val="22"/>
          </w:rPr>
          <w:delText xml:space="preserve">Inc., Delft, The Netherlands, </w:delText>
        </w:r>
      </w:del>
      <w:r w:rsidRPr="009172C5">
        <w:rPr>
          <w:rFonts w:eastAsia="Arial"/>
          <w:szCs w:val="22"/>
        </w:rPr>
        <w:t xml:space="preserve">90 p. </w:t>
      </w:r>
    </w:p>
    <w:p w:rsidR="000877D1" w:rsidRPr="009172C5" w:rsidRDefault="00821177" w:rsidP="009172C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Hoeksema</w:t>
      </w:r>
      <w:proofErr w:type="spellEnd"/>
      <w:r>
        <w:rPr>
          <w:rFonts w:eastAsia="Arial"/>
          <w:szCs w:val="22"/>
        </w:rPr>
        <w:t>, R.</w:t>
      </w:r>
      <w:r w:rsidR="000877D1" w:rsidRPr="009172C5">
        <w:rPr>
          <w:rFonts w:eastAsia="Arial"/>
          <w:szCs w:val="22"/>
        </w:rPr>
        <w:t>J.</w:t>
      </w:r>
      <w:r>
        <w:rPr>
          <w:rFonts w:eastAsia="Arial"/>
          <w:szCs w:val="22"/>
        </w:rPr>
        <w:t>,</w:t>
      </w:r>
      <w:r w:rsidR="000877D1" w:rsidRPr="009172C5">
        <w:rPr>
          <w:rFonts w:eastAsia="Arial"/>
          <w:szCs w:val="22"/>
        </w:rPr>
        <w:t xml:space="preserve"> and </w:t>
      </w:r>
      <w:proofErr w:type="spellStart"/>
      <w:r w:rsidR="000877D1" w:rsidRPr="009172C5">
        <w:rPr>
          <w:rFonts w:eastAsia="Arial"/>
          <w:szCs w:val="22"/>
        </w:rPr>
        <w:t>Kitanidis</w:t>
      </w:r>
      <w:proofErr w:type="spellEnd"/>
      <w:r w:rsidR="000877D1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P.</w:t>
      </w:r>
      <w:r w:rsidR="000877D1" w:rsidRPr="009172C5">
        <w:rPr>
          <w:rFonts w:eastAsia="Arial"/>
          <w:szCs w:val="22"/>
        </w:rPr>
        <w:t xml:space="preserve">K., 1984, An application of the </w:t>
      </w:r>
      <w:proofErr w:type="spellStart"/>
      <w:r w:rsidR="000877D1" w:rsidRPr="009172C5">
        <w:rPr>
          <w:rFonts w:eastAsia="Arial"/>
          <w:szCs w:val="22"/>
        </w:rPr>
        <w:t>geostatistical</w:t>
      </w:r>
      <w:proofErr w:type="spellEnd"/>
      <w:r w:rsidR="000877D1" w:rsidRPr="009172C5">
        <w:rPr>
          <w:rFonts w:eastAsia="Arial"/>
          <w:szCs w:val="22"/>
        </w:rPr>
        <w:t xml:space="preserve"> approach to the inverse problem</w:t>
      </w:r>
      <w:r>
        <w:rPr>
          <w:rFonts w:eastAsia="Arial"/>
        </w:rPr>
        <w:t xml:space="preserve"> </w:t>
      </w:r>
      <w:r w:rsidR="000877D1" w:rsidRPr="009172C5">
        <w:rPr>
          <w:rFonts w:eastAsia="Arial"/>
          <w:szCs w:val="22"/>
        </w:rPr>
        <w:t>in two-dimensional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groundwater modeling</w:t>
      </w:r>
      <w:r>
        <w:rPr>
          <w:rFonts w:eastAsia="Arial"/>
          <w:szCs w:val="22"/>
        </w:rPr>
        <w:t>: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 xml:space="preserve">Water Resources Research, </w:t>
      </w:r>
      <w:r w:rsidR="00C16340">
        <w:rPr>
          <w:rFonts w:eastAsia="Arial"/>
          <w:szCs w:val="22"/>
        </w:rPr>
        <w:t>v.</w:t>
      </w:r>
      <w:r w:rsidR="000877D1" w:rsidRPr="009172C5">
        <w:rPr>
          <w:rFonts w:eastAsia="Arial"/>
          <w:szCs w:val="22"/>
        </w:rPr>
        <w:t xml:space="preserve"> 20, no. 7, </w:t>
      </w:r>
      <w:r>
        <w:rPr>
          <w:rFonts w:eastAsia="Arial"/>
          <w:szCs w:val="22"/>
        </w:rPr>
        <w:t xml:space="preserve">p. </w:t>
      </w:r>
      <w:r w:rsidR="000877D1" w:rsidRPr="009172C5">
        <w:rPr>
          <w:rFonts w:eastAsia="Arial"/>
          <w:szCs w:val="22"/>
        </w:rPr>
        <w:t>1003–1020, doi</w:t>
      </w:r>
      <w:proofErr w:type="gramStart"/>
      <w:r w:rsidR="000877D1" w:rsidRPr="009172C5">
        <w:rPr>
          <w:rFonts w:eastAsia="Arial"/>
          <w:szCs w:val="22"/>
        </w:rPr>
        <w:t>:10.1029</w:t>
      </w:r>
      <w:proofErr w:type="gramEnd"/>
      <w:r w:rsidR="000877D1" w:rsidRPr="009172C5">
        <w:rPr>
          <w:rFonts w:eastAsia="Arial"/>
          <w:szCs w:val="22"/>
        </w:rPr>
        <w:t>/WR020i007p01003.</w:t>
      </w:r>
    </w:p>
    <w:p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lastRenderedPageBreak/>
        <w:t>Kitanidis</w:t>
      </w:r>
      <w:proofErr w:type="spellEnd"/>
      <w:r w:rsidRPr="009172C5">
        <w:rPr>
          <w:rFonts w:eastAsia="Arial"/>
          <w:szCs w:val="22"/>
        </w:rPr>
        <w:t xml:space="preserve">, P.K., 1995, Quasi-linear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theory for inversing</w:t>
      </w:r>
      <w:r w:rsidR="00821177">
        <w:rPr>
          <w:rFonts w:eastAsia="Arial"/>
          <w:szCs w:val="22"/>
        </w:rPr>
        <w:t>: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 xml:space="preserve">Water Resources Research,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31, no. 10, </w:t>
      </w:r>
      <w:r w:rsidR="00821177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2411–2419, doi</w:t>
      </w:r>
      <w:proofErr w:type="gramStart"/>
      <w:r w:rsidRPr="009172C5">
        <w:rPr>
          <w:rFonts w:eastAsia="Arial"/>
          <w:szCs w:val="22"/>
        </w:rPr>
        <w:t>:10.1029</w:t>
      </w:r>
      <w:proofErr w:type="gramEnd"/>
      <w:r w:rsidRPr="009172C5">
        <w:rPr>
          <w:rFonts w:eastAsia="Arial"/>
          <w:szCs w:val="22"/>
        </w:rPr>
        <w:t>/95WR01945.</w:t>
      </w:r>
    </w:p>
    <w:p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Kitanidis</w:t>
      </w:r>
      <w:proofErr w:type="spellEnd"/>
      <w:r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C41871">
        <w:rPr>
          <w:rFonts w:eastAsia="Arial"/>
          <w:szCs w:val="22"/>
        </w:rPr>
        <w:t>P.</w:t>
      </w:r>
      <w:r w:rsidRPr="009172C5">
        <w:rPr>
          <w:rFonts w:eastAsia="Arial"/>
          <w:szCs w:val="22"/>
        </w:rPr>
        <w:t>K., 1996, Analytical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expressions of conditional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mean, covarianc</w:t>
      </w:r>
      <w:r w:rsidR="00821177">
        <w:rPr>
          <w:rFonts w:eastAsia="Arial"/>
          <w:szCs w:val="22"/>
        </w:rPr>
        <w:t xml:space="preserve">e, and sample functions in </w:t>
      </w:r>
      <w:proofErr w:type="spellStart"/>
      <w:r w:rsidR="00821177">
        <w:rPr>
          <w:rFonts w:eastAsia="Arial"/>
          <w:szCs w:val="22"/>
        </w:rPr>
        <w:t>geo</w:t>
      </w:r>
      <w:r w:rsidRPr="009172C5">
        <w:rPr>
          <w:rFonts w:eastAsia="Arial"/>
          <w:szCs w:val="22"/>
        </w:rPr>
        <w:t>statistics</w:t>
      </w:r>
      <w:proofErr w:type="spellEnd"/>
      <w:r w:rsidR="00821177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Stochastic Hydrology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 xml:space="preserve">and Hydraulics,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10, no. 4, 279–294, doi</w:t>
      </w:r>
      <w:proofErr w:type="gramStart"/>
      <w:r w:rsidRPr="009172C5">
        <w:rPr>
          <w:rFonts w:eastAsia="Arial"/>
          <w:szCs w:val="22"/>
        </w:rPr>
        <w:t>:10.1007</w:t>
      </w:r>
      <w:proofErr w:type="gramEnd"/>
      <w:r w:rsidRPr="009172C5">
        <w:rPr>
          <w:rFonts w:eastAsia="Arial"/>
          <w:szCs w:val="22"/>
        </w:rPr>
        <w:t>/bf01581870.</w:t>
      </w:r>
    </w:p>
    <w:p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Kitanidis</w:t>
      </w:r>
      <w:proofErr w:type="spellEnd"/>
      <w:r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821177">
        <w:rPr>
          <w:rFonts w:eastAsia="Arial"/>
          <w:szCs w:val="22"/>
        </w:rPr>
        <w:t>P.</w:t>
      </w:r>
      <w:r w:rsidRPr="009172C5">
        <w:rPr>
          <w:rFonts w:eastAsia="Arial"/>
          <w:szCs w:val="22"/>
        </w:rPr>
        <w:t>K.</w:t>
      </w:r>
      <w:r w:rsidR="00821177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and </w:t>
      </w:r>
      <w:proofErr w:type="spellStart"/>
      <w:r w:rsidRPr="009172C5">
        <w:rPr>
          <w:rFonts w:eastAsia="Arial"/>
          <w:szCs w:val="22"/>
        </w:rPr>
        <w:t>Vomvoris</w:t>
      </w:r>
      <w:proofErr w:type="spellEnd"/>
      <w:r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821177">
        <w:rPr>
          <w:rFonts w:eastAsia="Arial"/>
          <w:szCs w:val="22"/>
        </w:rPr>
        <w:t>E.</w:t>
      </w:r>
      <w:r w:rsidRPr="009172C5">
        <w:rPr>
          <w:rFonts w:eastAsia="Arial"/>
          <w:szCs w:val="22"/>
        </w:rPr>
        <w:t xml:space="preserve">G., 1983, A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approach to the inverse problem in groundwater modeling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(steady state) and one-dimensional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>simulations</w:t>
      </w:r>
      <w:r w:rsidR="00821177">
        <w:rPr>
          <w:rFonts w:eastAsia="Arial"/>
          <w:szCs w:val="22"/>
        </w:rPr>
        <w:t>:</w:t>
      </w:r>
      <w:r w:rsidR="00BC74D0">
        <w:rPr>
          <w:rFonts w:eastAsia="Arial"/>
          <w:szCs w:val="22"/>
        </w:rPr>
        <w:t xml:space="preserve"> </w:t>
      </w:r>
      <w:r w:rsidRPr="009172C5">
        <w:rPr>
          <w:rFonts w:eastAsia="Arial"/>
          <w:szCs w:val="22"/>
        </w:rPr>
        <w:t xml:space="preserve">Water Resources Research,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19, no. 3, </w:t>
      </w:r>
      <w:r w:rsidR="00821177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677–690, doi</w:t>
      </w:r>
      <w:proofErr w:type="gramStart"/>
      <w:r w:rsidRPr="009172C5">
        <w:rPr>
          <w:rFonts w:eastAsia="Arial"/>
          <w:szCs w:val="22"/>
        </w:rPr>
        <w:t>:10.1029</w:t>
      </w:r>
      <w:proofErr w:type="gramEnd"/>
      <w:r w:rsidRPr="009172C5">
        <w:rPr>
          <w:rFonts w:eastAsia="Arial"/>
          <w:szCs w:val="22"/>
        </w:rPr>
        <w:t>/WR019i003p00677.</w:t>
      </w:r>
    </w:p>
    <w:p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t>Li, W.</w:t>
      </w:r>
      <w:r w:rsidR="00C213D5">
        <w:rPr>
          <w:rFonts w:eastAsia="Arial"/>
          <w:szCs w:val="22"/>
        </w:rPr>
        <w:t>,</w:t>
      </w:r>
      <w:r w:rsidRPr="009172C5">
        <w:rPr>
          <w:rFonts w:eastAsia="Arial"/>
          <w:szCs w:val="22"/>
        </w:rPr>
        <w:t xml:space="preserve"> and </w:t>
      </w:r>
      <w:proofErr w:type="spellStart"/>
      <w:r w:rsidR="00C213D5">
        <w:rPr>
          <w:rFonts w:eastAsia="Arial"/>
          <w:szCs w:val="22"/>
        </w:rPr>
        <w:t>Cirpka</w:t>
      </w:r>
      <w:proofErr w:type="spellEnd"/>
      <w:r w:rsidR="00C213D5">
        <w:rPr>
          <w:rFonts w:eastAsia="Arial"/>
          <w:szCs w:val="22"/>
        </w:rPr>
        <w:t>, O.</w:t>
      </w:r>
      <w:r w:rsidRPr="009172C5">
        <w:rPr>
          <w:rFonts w:eastAsia="Arial"/>
          <w:szCs w:val="22"/>
        </w:rPr>
        <w:t>A., 2006, Efficient</w:t>
      </w:r>
      <w:r w:rsidR="00BC74D0">
        <w:rPr>
          <w:rFonts w:eastAsia="Arial"/>
          <w:szCs w:val="22"/>
        </w:rPr>
        <w:t xml:space="preserve">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inverse methods for structured and unstructured grids</w:t>
      </w:r>
      <w:r w:rsidR="00C213D5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42, no. 6, </w:t>
      </w:r>
      <w:ins w:id="120" w:author="Mike Eberle" w:date="2012-07-11T12:36:00Z">
        <w:r w:rsidR="00C213D5" w:rsidRPr="00C213D5">
          <w:rPr>
            <w:rFonts w:eastAsia="Arial"/>
            <w:szCs w:val="22"/>
          </w:rPr>
          <w:t>W06402</w:t>
        </w:r>
        <w:r w:rsidR="00C213D5">
          <w:rPr>
            <w:rFonts w:eastAsia="Arial"/>
            <w:szCs w:val="22"/>
          </w:rPr>
          <w:t>,</w:t>
        </w:r>
        <w:r w:rsidR="00C213D5" w:rsidRPr="00C213D5">
          <w:rPr>
            <w:rFonts w:eastAsia="Arial"/>
            <w:szCs w:val="22"/>
          </w:rPr>
          <w:t xml:space="preserve"> </w:t>
        </w:r>
      </w:ins>
      <w:r w:rsidRPr="009172C5">
        <w:rPr>
          <w:rFonts w:eastAsia="Arial"/>
          <w:szCs w:val="22"/>
        </w:rPr>
        <w:t>doi</w:t>
      </w:r>
      <w:proofErr w:type="gramStart"/>
      <w:r w:rsidRPr="009172C5">
        <w:rPr>
          <w:rFonts w:eastAsia="Arial"/>
          <w:szCs w:val="22"/>
        </w:rPr>
        <w:t>:10.1029</w:t>
      </w:r>
      <w:proofErr w:type="gramEnd"/>
      <w:r w:rsidRPr="009172C5">
        <w:rPr>
          <w:rFonts w:eastAsia="Arial"/>
          <w:szCs w:val="22"/>
        </w:rPr>
        <w:t>/2005WR004668.</w:t>
      </w:r>
    </w:p>
    <w:p w:rsidR="000877D1" w:rsidRPr="009172C5" w:rsidRDefault="00C41871" w:rsidP="009172C5">
      <w:pPr>
        <w:pStyle w:val="Reference"/>
        <w:rPr>
          <w:rFonts w:eastAsia="Arial"/>
        </w:rPr>
      </w:pPr>
      <w:r>
        <w:rPr>
          <w:rFonts w:eastAsia="Arial"/>
          <w:szCs w:val="22"/>
        </w:rPr>
        <w:t xml:space="preserve">Li, W., </w:t>
      </w:r>
      <w:proofErr w:type="spellStart"/>
      <w:r>
        <w:rPr>
          <w:rFonts w:eastAsia="Arial"/>
          <w:szCs w:val="22"/>
        </w:rPr>
        <w:t>Englert</w:t>
      </w:r>
      <w:proofErr w:type="spellEnd"/>
      <w:r>
        <w:rPr>
          <w:rFonts w:eastAsia="Arial"/>
          <w:szCs w:val="22"/>
        </w:rPr>
        <w:t xml:space="preserve">, A., </w:t>
      </w:r>
      <w:proofErr w:type="spellStart"/>
      <w:r>
        <w:rPr>
          <w:rFonts w:eastAsia="Arial"/>
          <w:szCs w:val="22"/>
        </w:rPr>
        <w:t>Cirpka</w:t>
      </w:r>
      <w:proofErr w:type="spellEnd"/>
      <w:r>
        <w:rPr>
          <w:rFonts w:eastAsia="Arial"/>
          <w:szCs w:val="22"/>
        </w:rPr>
        <w:t>, O.</w:t>
      </w:r>
      <w:r w:rsidR="000877D1" w:rsidRPr="009172C5">
        <w:rPr>
          <w:rFonts w:eastAsia="Arial"/>
          <w:szCs w:val="22"/>
        </w:rPr>
        <w:t xml:space="preserve">A., </w:t>
      </w:r>
      <w:proofErr w:type="spellStart"/>
      <w:r w:rsidR="000877D1" w:rsidRPr="009172C5">
        <w:rPr>
          <w:rFonts w:eastAsia="Arial"/>
          <w:szCs w:val="22"/>
        </w:rPr>
        <w:t>Vanderborght</w:t>
      </w:r>
      <w:proofErr w:type="spellEnd"/>
      <w:r w:rsidR="000877D1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 xml:space="preserve">J., and </w:t>
      </w:r>
      <w:proofErr w:type="spellStart"/>
      <w:r w:rsidR="000877D1" w:rsidRPr="009172C5">
        <w:rPr>
          <w:rFonts w:eastAsia="Arial"/>
          <w:szCs w:val="22"/>
        </w:rPr>
        <w:t>Vereecken</w:t>
      </w:r>
      <w:proofErr w:type="spellEnd"/>
      <w:r w:rsidR="000877D1" w:rsidRPr="009172C5">
        <w:rPr>
          <w:rFonts w:eastAsia="Arial"/>
          <w:szCs w:val="22"/>
        </w:rPr>
        <w:t>, H., 2007, Two-dimensional characterization of hydraulic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heterogeneity by multiple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pumping tests</w:t>
      </w:r>
      <w:r w:rsidR="00C213D5">
        <w:rPr>
          <w:rFonts w:eastAsia="Arial"/>
          <w:szCs w:val="22"/>
        </w:rPr>
        <w:t>:</w:t>
      </w:r>
      <w:r w:rsidR="000877D1"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0877D1" w:rsidRPr="009172C5">
        <w:rPr>
          <w:rFonts w:eastAsia="Arial"/>
          <w:szCs w:val="22"/>
        </w:rPr>
        <w:t xml:space="preserve"> 43, no. 4, </w:t>
      </w:r>
      <w:ins w:id="121" w:author="Mike Eberle" w:date="2012-07-11T12:37:00Z">
        <w:r w:rsidR="00C213D5">
          <w:rPr>
            <w:rFonts w:eastAsia="Arial"/>
            <w:szCs w:val="22"/>
          </w:rPr>
          <w:t xml:space="preserve">W04433, </w:t>
        </w:r>
      </w:ins>
      <w:r w:rsidR="000877D1" w:rsidRPr="009172C5">
        <w:rPr>
          <w:rFonts w:eastAsia="Arial"/>
          <w:szCs w:val="22"/>
        </w:rPr>
        <w:t>doi:10.1029/2006WR005333.</w:t>
      </w:r>
    </w:p>
    <w:p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t>Nowak, W.</w:t>
      </w:r>
      <w:r w:rsidR="00051B71">
        <w:rPr>
          <w:rFonts w:eastAsia="Arial"/>
          <w:szCs w:val="22"/>
        </w:rPr>
        <w:t xml:space="preserve">, and </w:t>
      </w:r>
      <w:proofErr w:type="spellStart"/>
      <w:r w:rsidR="00051B71">
        <w:rPr>
          <w:rFonts w:eastAsia="Arial"/>
          <w:szCs w:val="22"/>
        </w:rPr>
        <w:t>Cirpka</w:t>
      </w:r>
      <w:proofErr w:type="spellEnd"/>
      <w:r w:rsidR="00051B71">
        <w:rPr>
          <w:rFonts w:eastAsia="Arial"/>
          <w:szCs w:val="22"/>
        </w:rPr>
        <w:t>, O.</w:t>
      </w:r>
      <w:r w:rsidRPr="009172C5">
        <w:rPr>
          <w:rFonts w:eastAsia="Arial"/>
          <w:szCs w:val="22"/>
        </w:rPr>
        <w:t xml:space="preserve">A., 2004, </w:t>
      </w:r>
      <w:proofErr w:type="gramStart"/>
      <w:r w:rsidRPr="009172C5">
        <w:rPr>
          <w:rFonts w:eastAsia="Arial"/>
          <w:szCs w:val="22"/>
        </w:rPr>
        <w:t>A</w:t>
      </w:r>
      <w:proofErr w:type="gramEnd"/>
      <w:r w:rsidRPr="009172C5">
        <w:rPr>
          <w:rFonts w:eastAsia="Arial"/>
          <w:szCs w:val="22"/>
        </w:rPr>
        <w:t xml:space="preserve"> modified </w:t>
      </w:r>
      <w:proofErr w:type="spellStart"/>
      <w:r w:rsidRPr="009172C5">
        <w:rPr>
          <w:rFonts w:eastAsia="Arial"/>
          <w:szCs w:val="22"/>
        </w:rPr>
        <w:t>Levenberg</w:t>
      </w:r>
      <w:proofErr w:type="spellEnd"/>
      <w:r w:rsidRPr="009172C5">
        <w:rPr>
          <w:rFonts w:eastAsia="Arial"/>
          <w:szCs w:val="22"/>
        </w:rPr>
        <w:t xml:space="preserve">-Marquardt algorithm for quasi-linear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inversing</w:t>
      </w:r>
      <w:r w:rsidR="00051B71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Advances in Water Resources,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27, no. 7, </w:t>
      </w:r>
      <w:r w:rsidR="00051B71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737–750, doi:10.1016/j.advwatres.2004.03.004.</w:t>
      </w:r>
    </w:p>
    <w:p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t xml:space="preserve">Nowak, W., </w:t>
      </w:r>
      <w:proofErr w:type="spellStart"/>
      <w:r w:rsidRPr="009172C5">
        <w:rPr>
          <w:rFonts w:eastAsia="Arial"/>
          <w:szCs w:val="22"/>
        </w:rPr>
        <w:t>Tenkleve</w:t>
      </w:r>
      <w:proofErr w:type="spellEnd"/>
      <w:r w:rsidRPr="009172C5">
        <w:rPr>
          <w:rFonts w:eastAsia="Arial"/>
          <w:szCs w:val="22"/>
        </w:rPr>
        <w:t xml:space="preserve">, S., and </w:t>
      </w:r>
      <w:proofErr w:type="spellStart"/>
      <w:r w:rsidRPr="009172C5">
        <w:rPr>
          <w:rFonts w:eastAsia="Arial"/>
          <w:szCs w:val="22"/>
        </w:rPr>
        <w:t>Cirpka</w:t>
      </w:r>
      <w:proofErr w:type="spellEnd"/>
      <w:r w:rsidRPr="009172C5">
        <w:rPr>
          <w:rFonts w:eastAsia="Arial"/>
          <w:szCs w:val="22"/>
        </w:rPr>
        <w:t>, O.</w:t>
      </w:r>
      <w:r w:rsidR="00EE3AA5">
        <w:rPr>
          <w:rFonts w:eastAsia="Arial"/>
          <w:szCs w:val="22"/>
        </w:rPr>
        <w:t>A.</w:t>
      </w:r>
      <w:r w:rsidRPr="009172C5">
        <w:rPr>
          <w:rFonts w:eastAsia="Arial"/>
          <w:szCs w:val="22"/>
        </w:rPr>
        <w:t xml:space="preserve">, 2003, </w:t>
      </w:r>
      <w:proofErr w:type="gramStart"/>
      <w:r w:rsidRPr="009172C5">
        <w:rPr>
          <w:rFonts w:eastAsia="Arial"/>
          <w:szCs w:val="22"/>
        </w:rPr>
        <w:t>Efficient</w:t>
      </w:r>
      <w:proofErr w:type="gramEnd"/>
      <w:r w:rsidRPr="009172C5">
        <w:rPr>
          <w:rFonts w:eastAsia="Arial"/>
          <w:szCs w:val="22"/>
        </w:rPr>
        <w:t xml:space="preserve"> computation of </w:t>
      </w:r>
      <w:proofErr w:type="spellStart"/>
      <w:r w:rsidRPr="009172C5">
        <w:rPr>
          <w:rFonts w:eastAsia="Arial"/>
          <w:szCs w:val="22"/>
        </w:rPr>
        <w:t>linear</w:t>
      </w:r>
      <w:r w:rsidR="00EE3AA5">
        <w:rPr>
          <w:rFonts w:eastAsia="Arial"/>
          <w:szCs w:val="22"/>
        </w:rPr>
        <w:t>ized</w:t>
      </w:r>
      <w:proofErr w:type="spellEnd"/>
      <w:r w:rsidR="00EE3AA5">
        <w:rPr>
          <w:rFonts w:eastAsia="Arial"/>
          <w:szCs w:val="22"/>
        </w:rPr>
        <w:t xml:space="preserve"> cross-covariance and auto-</w:t>
      </w:r>
      <w:r w:rsidRPr="009172C5">
        <w:rPr>
          <w:rFonts w:eastAsia="Arial"/>
          <w:szCs w:val="22"/>
        </w:rPr>
        <w:t>covariance matrices of interdependent quantities</w:t>
      </w:r>
      <w:r w:rsidR="00EE3AA5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Mathematical Geology, </w:t>
      </w:r>
      <w:r w:rsidR="00C16340">
        <w:rPr>
          <w:rFonts w:eastAsia="Arial"/>
          <w:szCs w:val="22"/>
        </w:rPr>
        <w:t>v.</w:t>
      </w:r>
      <w:r w:rsidRPr="009172C5">
        <w:rPr>
          <w:rFonts w:eastAsia="Arial"/>
          <w:szCs w:val="22"/>
        </w:rPr>
        <w:t xml:space="preserve"> 35, no. 1, </w:t>
      </w:r>
      <w:r w:rsidR="00EE3AA5">
        <w:rPr>
          <w:rFonts w:eastAsia="Arial"/>
          <w:szCs w:val="22"/>
        </w:rPr>
        <w:t xml:space="preserve">p. </w:t>
      </w:r>
      <w:r w:rsidRPr="009172C5">
        <w:rPr>
          <w:rFonts w:eastAsia="Arial"/>
          <w:szCs w:val="22"/>
        </w:rPr>
        <w:t>53–66.</w:t>
      </w:r>
    </w:p>
    <w:p w:rsidR="000877D1" w:rsidRPr="009172C5" w:rsidRDefault="00E81CC0" w:rsidP="009172C5">
      <w:pPr>
        <w:pStyle w:val="Reference"/>
        <w:rPr>
          <w:rFonts w:eastAsia="Arial"/>
        </w:rPr>
      </w:pPr>
      <w:r>
        <w:rPr>
          <w:rFonts w:eastAsia="Arial"/>
          <w:szCs w:val="22"/>
        </w:rPr>
        <w:t>Press, W.</w:t>
      </w:r>
      <w:r w:rsidR="000877D1" w:rsidRPr="009172C5">
        <w:rPr>
          <w:rFonts w:eastAsia="Arial"/>
          <w:szCs w:val="22"/>
        </w:rPr>
        <w:t xml:space="preserve">H., </w:t>
      </w:r>
      <w:proofErr w:type="spellStart"/>
      <w:r w:rsidR="000877D1" w:rsidRPr="009172C5">
        <w:rPr>
          <w:rFonts w:eastAsia="Arial"/>
          <w:szCs w:val="22"/>
        </w:rPr>
        <w:t>Teukolsky</w:t>
      </w:r>
      <w:proofErr w:type="spellEnd"/>
      <w:r w:rsidR="000877D1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 xml:space="preserve">S.A., </w:t>
      </w:r>
      <w:proofErr w:type="spellStart"/>
      <w:r>
        <w:rPr>
          <w:rFonts w:eastAsia="Arial"/>
          <w:szCs w:val="22"/>
        </w:rPr>
        <w:t>Vetterling</w:t>
      </w:r>
      <w:proofErr w:type="spellEnd"/>
      <w:r>
        <w:rPr>
          <w:rFonts w:eastAsia="Arial"/>
          <w:szCs w:val="22"/>
        </w:rPr>
        <w:t>, W.T., and Flannery, B.</w:t>
      </w:r>
      <w:r w:rsidR="000877D1" w:rsidRPr="009172C5">
        <w:rPr>
          <w:rFonts w:eastAsia="Arial"/>
          <w:szCs w:val="22"/>
        </w:rPr>
        <w:t xml:space="preserve">O., 1992, Numerical </w:t>
      </w:r>
      <w:r>
        <w:rPr>
          <w:rFonts w:eastAsia="Arial"/>
          <w:szCs w:val="22"/>
        </w:rPr>
        <w:t>recipes in C</w:t>
      </w:r>
      <w:ins w:id="122" w:author="Mike Eberle" w:date="2012-07-11T12:42:00Z">
        <w:r>
          <w:rPr>
            <w:rFonts w:eastAsia="Arial"/>
            <w:szCs w:val="22"/>
          </w:rPr>
          <w:t>—</w:t>
        </w:r>
        <w:proofErr w:type="gramStart"/>
        <w:r>
          <w:rPr>
            <w:rFonts w:eastAsia="Arial"/>
            <w:szCs w:val="22"/>
          </w:rPr>
          <w:t>The</w:t>
        </w:r>
        <w:proofErr w:type="gramEnd"/>
        <w:r>
          <w:rPr>
            <w:rFonts w:eastAsia="Arial"/>
            <w:szCs w:val="22"/>
          </w:rPr>
          <w:t xml:space="preserve"> art of scientific computing</w:t>
        </w:r>
      </w:ins>
      <w:r>
        <w:rPr>
          <w:rFonts w:eastAsia="Arial"/>
          <w:szCs w:val="22"/>
        </w:rPr>
        <w:t xml:space="preserve"> (2d ed.):</w:t>
      </w:r>
      <w:r w:rsidR="000877D1" w:rsidRPr="009172C5">
        <w:rPr>
          <w:rFonts w:eastAsia="Arial"/>
          <w:szCs w:val="22"/>
        </w:rPr>
        <w:t xml:space="preserve"> Cambridge, UK; </w:t>
      </w:r>
      <w:r w:rsidR="00C41871">
        <w:rPr>
          <w:rFonts w:eastAsia="Arial"/>
          <w:szCs w:val="22"/>
        </w:rPr>
        <w:t>New York;</w:t>
      </w:r>
      <w:r w:rsidR="000877D1" w:rsidRPr="009172C5">
        <w:rPr>
          <w:rFonts w:eastAsia="Arial"/>
          <w:szCs w:val="22"/>
        </w:rPr>
        <w:t xml:space="preserve"> Cambridge University</w:t>
      </w:r>
      <w:r w:rsidR="00BC74D0">
        <w:rPr>
          <w:rFonts w:eastAsia="Arial"/>
          <w:szCs w:val="22"/>
        </w:rPr>
        <w:t xml:space="preserve"> </w:t>
      </w:r>
      <w:r w:rsidR="000877D1" w:rsidRPr="009172C5">
        <w:rPr>
          <w:rFonts w:eastAsia="Arial"/>
          <w:szCs w:val="22"/>
        </w:rPr>
        <w:t>Press</w:t>
      </w:r>
      <w:ins w:id="123" w:author="Mike Eberle" w:date="2012-07-11T12:42:00Z">
        <w:r>
          <w:rPr>
            <w:rFonts w:eastAsia="Arial"/>
            <w:szCs w:val="22"/>
          </w:rPr>
          <w:t>, 994 p</w:t>
        </w:r>
      </w:ins>
      <w:r w:rsidR="000877D1" w:rsidRPr="009172C5">
        <w:rPr>
          <w:rFonts w:eastAsia="Arial"/>
          <w:szCs w:val="22"/>
        </w:rPr>
        <w:t>.</w:t>
      </w:r>
    </w:p>
    <w:p w:rsidR="000877D1" w:rsidRPr="009172C5" w:rsidRDefault="000877D1" w:rsidP="009172C5">
      <w:pPr>
        <w:pStyle w:val="Reference"/>
        <w:rPr>
          <w:rFonts w:eastAsia="Arial"/>
        </w:rPr>
      </w:pPr>
      <w:r w:rsidRPr="009172C5">
        <w:rPr>
          <w:rFonts w:eastAsia="Arial"/>
          <w:szCs w:val="22"/>
        </w:rPr>
        <w:lastRenderedPageBreak/>
        <w:t xml:space="preserve">Rubin, Y., 2003, </w:t>
      </w:r>
      <w:proofErr w:type="gramStart"/>
      <w:r w:rsidRPr="009172C5">
        <w:rPr>
          <w:rFonts w:eastAsia="Arial"/>
          <w:szCs w:val="22"/>
        </w:rPr>
        <w:t>Applied</w:t>
      </w:r>
      <w:proofErr w:type="gramEnd"/>
      <w:r w:rsidRPr="009172C5">
        <w:rPr>
          <w:rFonts w:eastAsia="Arial"/>
          <w:szCs w:val="22"/>
        </w:rPr>
        <w:t xml:space="preserve"> stochastic hydrogeology, Oxford</w:t>
      </w:r>
      <w:ins w:id="124" w:author="Mike Eberle" w:date="2012-07-11T12:43:00Z">
        <w:r w:rsidR="00E81CC0">
          <w:rPr>
            <w:rFonts w:eastAsia="Arial"/>
            <w:szCs w:val="22"/>
          </w:rPr>
          <w:t>, UK</w:t>
        </w:r>
      </w:ins>
      <w:r w:rsidRPr="009172C5">
        <w:rPr>
          <w:rFonts w:eastAsia="Arial"/>
          <w:szCs w:val="22"/>
        </w:rPr>
        <w:t xml:space="preserve">; </w:t>
      </w:r>
      <w:r w:rsidR="00C41871">
        <w:rPr>
          <w:rFonts w:eastAsia="Arial"/>
          <w:szCs w:val="22"/>
        </w:rPr>
        <w:t>New York;</w:t>
      </w:r>
      <w:r w:rsidRPr="009172C5">
        <w:rPr>
          <w:rFonts w:eastAsia="Arial"/>
          <w:szCs w:val="22"/>
        </w:rPr>
        <w:t xml:space="preserve"> Oxford University Press, 391 p.</w:t>
      </w:r>
    </w:p>
    <w:p w:rsidR="000877D1" w:rsidRPr="008102A6" w:rsidRDefault="000877D1" w:rsidP="008102A6">
      <w:pPr>
        <w:pStyle w:val="Reference"/>
        <w:rPr>
          <w:rFonts w:eastAsia="Arial"/>
        </w:rPr>
      </w:pPr>
    </w:p>
    <w:p w:rsidR="008102A6" w:rsidRDefault="009172C5" w:rsidP="009172C5">
      <w:pPr>
        <w:pStyle w:val="Heading1"/>
      </w:pPr>
      <w:r>
        <w:t>Appendix 4</w:t>
      </w:r>
    </w:p>
    <w:p w:rsidR="009172C5" w:rsidRDefault="009172C5"/>
    <w:p w:rsidR="009172C5" w:rsidRPr="009172C5" w:rsidRDefault="00C41871" w:rsidP="009172C5">
      <w:pPr>
        <w:pStyle w:val="Reference"/>
        <w:rPr>
          <w:rFonts w:eastAsia="Arial"/>
        </w:rPr>
      </w:pPr>
      <w:proofErr w:type="spellStart"/>
      <w:r>
        <w:rPr>
          <w:rFonts w:eastAsia="Arial"/>
          <w:szCs w:val="22"/>
        </w:rPr>
        <w:t>Fienen</w:t>
      </w:r>
      <w:proofErr w:type="spellEnd"/>
      <w:r>
        <w:rPr>
          <w:rFonts w:eastAsia="Arial"/>
          <w:szCs w:val="22"/>
        </w:rPr>
        <w:t xml:space="preserve">, M.N., </w:t>
      </w:r>
      <w:proofErr w:type="spellStart"/>
      <w:r>
        <w:rPr>
          <w:rFonts w:eastAsia="Arial"/>
          <w:szCs w:val="22"/>
        </w:rPr>
        <w:t>Clemo</w:t>
      </w:r>
      <w:proofErr w:type="spellEnd"/>
      <w:r>
        <w:rPr>
          <w:rFonts w:eastAsia="Arial"/>
          <w:szCs w:val="22"/>
        </w:rPr>
        <w:t>, T.</w:t>
      </w:r>
      <w:r w:rsidR="009172C5" w:rsidRPr="009172C5">
        <w:rPr>
          <w:rFonts w:eastAsia="Arial"/>
          <w:szCs w:val="22"/>
        </w:rPr>
        <w:t xml:space="preserve">M., and </w:t>
      </w:r>
      <w:proofErr w:type="spellStart"/>
      <w:r w:rsidR="009172C5" w:rsidRPr="009172C5">
        <w:rPr>
          <w:rFonts w:eastAsia="Arial"/>
          <w:szCs w:val="22"/>
        </w:rPr>
        <w:t>Kitanidis</w:t>
      </w:r>
      <w:proofErr w:type="spellEnd"/>
      <w:r w:rsidR="009172C5" w:rsidRPr="009172C5">
        <w:rPr>
          <w:rFonts w:eastAsia="Arial"/>
          <w:szCs w:val="22"/>
        </w:rPr>
        <w:t>,</w:t>
      </w:r>
      <w:r w:rsidR="00BC74D0">
        <w:rPr>
          <w:rFonts w:eastAsia="Arial"/>
          <w:szCs w:val="22"/>
        </w:rPr>
        <w:t xml:space="preserve"> </w:t>
      </w:r>
      <w:r>
        <w:rPr>
          <w:rFonts w:eastAsia="Arial"/>
          <w:szCs w:val="22"/>
        </w:rPr>
        <w:t>P.</w:t>
      </w:r>
      <w:r w:rsidR="009172C5" w:rsidRPr="009172C5">
        <w:rPr>
          <w:rFonts w:eastAsia="Arial"/>
          <w:szCs w:val="22"/>
        </w:rPr>
        <w:t xml:space="preserve">K., 2008, An interactive Bayesian </w:t>
      </w:r>
      <w:proofErr w:type="spellStart"/>
      <w:r w:rsidR="009172C5" w:rsidRPr="009172C5">
        <w:rPr>
          <w:rFonts w:eastAsia="Arial"/>
          <w:szCs w:val="22"/>
        </w:rPr>
        <w:t>geostatistical</w:t>
      </w:r>
      <w:proofErr w:type="spellEnd"/>
      <w:r w:rsidR="009172C5" w:rsidRPr="009172C5">
        <w:rPr>
          <w:rFonts w:eastAsia="Arial"/>
          <w:szCs w:val="22"/>
        </w:rPr>
        <w:t xml:space="preserve"> inverse protocol for hydraulic</w:t>
      </w:r>
      <w:r w:rsidR="00BC74D0">
        <w:rPr>
          <w:rFonts w:eastAsia="Arial"/>
          <w:szCs w:val="22"/>
        </w:rPr>
        <w:t xml:space="preserve"> </w:t>
      </w:r>
      <w:r w:rsidR="009172C5" w:rsidRPr="009172C5">
        <w:rPr>
          <w:rFonts w:eastAsia="Arial"/>
          <w:szCs w:val="22"/>
        </w:rPr>
        <w:t>tomography</w:t>
      </w:r>
      <w:r w:rsidR="00865A58">
        <w:rPr>
          <w:rFonts w:eastAsia="Arial"/>
          <w:szCs w:val="22"/>
        </w:rPr>
        <w:t>:</w:t>
      </w:r>
      <w:r w:rsidR="009172C5" w:rsidRPr="009172C5">
        <w:rPr>
          <w:rFonts w:eastAsia="Arial"/>
          <w:szCs w:val="22"/>
        </w:rPr>
        <w:t xml:space="preserve"> Water Resources Research, </w:t>
      </w:r>
      <w:r w:rsidR="00C16340">
        <w:rPr>
          <w:rFonts w:eastAsia="Arial"/>
          <w:szCs w:val="22"/>
        </w:rPr>
        <w:t>v.</w:t>
      </w:r>
      <w:r w:rsidR="009172C5" w:rsidRPr="009172C5">
        <w:rPr>
          <w:rFonts w:eastAsia="Arial"/>
          <w:szCs w:val="22"/>
        </w:rPr>
        <w:t xml:space="preserve"> 44, W00B01, doi</w:t>
      </w:r>
      <w:proofErr w:type="gramStart"/>
      <w:r w:rsidR="009172C5" w:rsidRPr="009172C5">
        <w:rPr>
          <w:rFonts w:eastAsia="Arial"/>
          <w:szCs w:val="22"/>
        </w:rPr>
        <w:t>:10.1029</w:t>
      </w:r>
      <w:proofErr w:type="gramEnd"/>
      <w:r w:rsidR="009172C5" w:rsidRPr="009172C5">
        <w:rPr>
          <w:rFonts w:eastAsia="Arial"/>
          <w:szCs w:val="22"/>
        </w:rPr>
        <w:t>/2007WR006730.</w:t>
      </w:r>
    </w:p>
    <w:p w:rsidR="009172C5" w:rsidRDefault="009172C5"/>
    <w:p w:rsidR="009172C5" w:rsidRDefault="009172C5" w:rsidP="009172C5">
      <w:pPr>
        <w:pStyle w:val="Heading1"/>
      </w:pPr>
      <w:r>
        <w:t>Appendix 6</w:t>
      </w:r>
    </w:p>
    <w:p w:rsidR="009172C5" w:rsidRDefault="009172C5"/>
    <w:p w:rsidR="009172C5" w:rsidRPr="009172C5" w:rsidRDefault="009172C5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D’Oria</w:t>
      </w:r>
      <w:proofErr w:type="spellEnd"/>
      <w:r w:rsidRPr="009172C5">
        <w:rPr>
          <w:rFonts w:eastAsia="Arial"/>
          <w:szCs w:val="22"/>
        </w:rPr>
        <w:t>, M.</w:t>
      </w:r>
      <w:r w:rsidR="00865A58">
        <w:rPr>
          <w:rFonts w:eastAsia="Arial"/>
          <w:szCs w:val="22"/>
        </w:rPr>
        <w:t xml:space="preserve">, and </w:t>
      </w:r>
      <w:proofErr w:type="spellStart"/>
      <w:r w:rsidR="00865A58">
        <w:rPr>
          <w:rFonts w:eastAsia="Arial"/>
          <w:szCs w:val="22"/>
        </w:rPr>
        <w:t>Tanda</w:t>
      </w:r>
      <w:proofErr w:type="spellEnd"/>
      <w:r w:rsidR="00865A58">
        <w:rPr>
          <w:rFonts w:eastAsia="Arial"/>
          <w:szCs w:val="22"/>
        </w:rPr>
        <w:t>, M.</w:t>
      </w:r>
      <w:r w:rsidRPr="009172C5">
        <w:rPr>
          <w:rFonts w:eastAsia="Arial"/>
          <w:szCs w:val="22"/>
        </w:rPr>
        <w:t xml:space="preserve">G., </w:t>
      </w:r>
      <w:del w:id="125" w:author="Mike Eberle" w:date="2012-07-11T12:50:00Z">
        <w:r w:rsidRPr="009172C5" w:rsidDel="0097018B">
          <w:rPr>
            <w:rFonts w:eastAsia="Arial"/>
            <w:szCs w:val="22"/>
          </w:rPr>
          <w:delText>2012</w:delText>
        </w:r>
      </w:del>
      <w:ins w:id="126" w:author="Mike Eberle" w:date="2012-07-11T12:50:00Z">
        <w:r w:rsidR="0097018B">
          <w:rPr>
            <w:rFonts w:eastAsia="Arial"/>
            <w:szCs w:val="22"/>
          </w:rPr>
          <w:t>in press</w:t>
        </w:r>
      </w:ins>
      <w:r w:rsidRPr="009172C5">
        <w:rPr>
          <w:rFonts w:eastAsia="Arial"/>
          <w:szCs w:val="22"/>
        </w:rPr>
        <w:t>, Reverse flow routing in open channels</w:t>
      </w:r>
      <w:r w:rsidR="00865A58">
        <w:rPr>
          <w:rFonts w:eastAsia="Arial"/>
          <w:szCs w:val="22"/>
        </w:rPr>
        <w:t>—A</w:t>
      </w:r>
      <w:r w:rsidRPr="009172C5">
        <w:rPr>
          <w:rFonts w:eastAsia="Arial"/>
          <w:szCs w:val="22"/>
        </w:rPr>
        <w:t xml:space="preserve"> Bayesian </w:t>
      </w:r>
      <w:proofErr w:type="spellStart"/>
      <w:r w:rsidRPr="009172C5">
        <w:rPr>
          <w:rFonts w:eastAsia="Arial"/>
          <w:szCs w:val="22"/>
        </w:rPr>
        <w:t>Geostatistical</w:t>
      </w:r>
      <w:proofErr w:type="spellEnd"/>
      <w:r w:rsidRPr="009172C5">
        <w:rPr>
          <w:rFonts w:eastAsia="Arial"/>
          <w:szCs w:val="22"/>
        </w:rPr>
        <w:t xml:space="preserve"> Approach</w:t>
      </w:r>
      <w:r w:rsidR="00865A58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Journal of </w:t>
      </w:r>
      <w:r w:rsidR="00865A58" w:rsidRPr="009172C5">
        <w:rPr>
          <w:rFonts w:eastAsia="Arial"/>
          <w:szCs w:val="22"/>
        </w:rPr>
        <w:t>Hydrology</w:t>
      </w:r>
      <w:del w:id="127" w:author="Mike Eberle" w:date="2012-07-11T12:50:00Z">
        <w:r w:rsidRPr="009172C5" w:rsidDel="0097018B">
          <w:rPr>
            <w:rFonts w:eastAsia="Arial"/>
            <w:szCs w:val="22"/>
          </w:rPr>
          <w:delText xml:space="preserve">, </w:delText>
        </w:r>
        <w:r w:rsidR="00C16340" w:rsidDel="0097018B">
          <w:rPr>
            <w:rFonts w:eastAsia="Arial"/>
            <w:szCs w:val="22"/>
          </w:rPr>
          <w:delText>v.</w:delText>
        </w:r>
        <w:r w:rsidRPr="009172C5" w:rsidDel="0097018B">
          <w:rPr>
            <w:rFonts w:eastAsia="Arial"/>
            <w:szCs w:val="22"/>
          </w:rPr>
          <w:delText xml:space="preserve"> in review</w:delText>
        </w:r>
      </w:del>
      <w:r w:rsidRPr="009172C5">
        <w:rPr>
          <w:rFonts w:eastAsia="Arial"/>
          <w:szCs w:val="22"/>
        </w:rPr>
        <w:t>.</w:t>
      </w:r>
    </w:p>
    <w:p w:rsidR="009172C5" w:rsidRPr="009172C5" w:rsidRDefault="009172C5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Faeh</w:t>
      </w:r>
      <w:proofErr w:type="spellEnd"/>
      <w:r w:rsidRPr="009172C5">
        <w:rPr>
          <w:rFonts w:eastAsia="Arial"/>
          <w:szCs w:val="22"/>
        </w:rPr>
        <w:t xml:space="preserve">, R., Mueller, R., </w:t>
      </w:r>
      <w:proofErr w:type="spellStart"/>
      <w:r w:rsidRPr="009172C5">
        <w:rPr>
          <w:rFonts w:eastAsia="Arial"/>
          <w:szCs w:val="22"/>
        </w:rPr>
        <w:t>Rousselot</w:t>
      </w:r>
      <w:proofErr w:type="spellEnd"/>
      <w:r w:rsidRPr="009172C5">
        <w:rPr>
          <w:rFonts w:eastAsia="Arial"/>
          <w:szCs w:val="22"/>
        </w:rPr>
        <w:t xml:space="preserve">, P., </w:t>
      </w:r>
      <w:proofErr w:type="spellStart"/>
      <w:r w:rsidRPr="009172C5">
        <w:rPr>
          <w:rFonts w:eastAsia="Arial"/>
          <w:szCs w:val="22"/>
        </w:rPr>
        <w:t>Vetsc</w:t>
      </w:r>
      <w:r w:rsidR="00C41871">
        <w:rPr>
          <w:rFonts w:eastAsia="Arial"/>
          <w:szCs w:val="22"/>
        </w:rPr>
        <w:t>h</w:t>
      </w:r>
      <w:proofErr w:type="spellEnd"/>
      <w:r w:rsidR="00C41871">
        <w:rPr>
          <w:rFonts w:eastAsia="Arial"/>
          <w:szCs w:val="22"/>
        </w:rPr>
        <w:t xml:space="preserve">, D., </w:t>
      </w:r>
      <w:proofErr w:type="spellStart"/>
      <w:r w:rsidR="00C41871">
        <w:rPr>
          <w:rFonts w:eastAsia="Arial"/>
          <w:szCs w:val="22"/>
        </w:rPr>
        <w:t>Volz</w:t>
      </w:r>
      <w:proofErr w:type="spellEnd"/>
      <w:r w:rsidR="00C41871">
        <w:rPr>
          <w:rFonts w:eastAsia="Arial"/>
          <w:szCs w:val="22"/>
        </w:rPr>
        <w:t xml:space="preserve">, C., </w:t>
      </w:r>
      <w:proofErr w:type="spellStart"/>
      <w:r w:rsidR="00C41871">
        <w:rPr>
          <w:rFonts w:eastAsia="Arial"/>
          <w:szCs w:val="22"/>
        </w:rPr>
        <w:t>Vonwiller</w:t>
      </w:r>
      <w:proofErr w:type="spellEnd"/>
      <w:r w:rsidR="00C41871">
        <w:rPr>
          <w:rFonts w:eastAsia="Arial"/>
          <w:szCs w:val="22"/>
        </w:rPr>
        <w:t>, L.</w:t>
      </w:r>
      <w:r w:rsidRPr="009172C5">
        <w:rPr>
          <w:rFonts w:eastAsia="Arial"/>
          <w:szCs w:val="22"/>
        </w:rPr>
        <w:t>R</w:t>
      </w:r>
      <w:r w:rsidR="00C41871">
        <w:rPr>
          <w:rFonts w:eastAsia="Arial"/>
          <w:szCs w:val="22"/>
        </w:rPr>
        <w:t>.</w:t>
      </w:r>
      <w:r w:rsidRPr="009172C5">
        <w:rPr>
          <w:rFonts w:eastAsia="Arial"/>
          <w:szCs w:val="22"/>
        </w:rPr>
        <w:t xml:space="preserve">V., and </w:t>
      </w:r>
      <w:proofErr w:type="spellStart"/>
      <w:r w:rsidRPr="009172C5">
        <w:rPr>
          <w:rFonts w:eastAsia="Arial"/>
          <w:szCs w:val="22"/>
        </w:rPr>
        <w:t>Farshi</w:t>
      </w:r>
      <w:proofErr w:type="spellEnd"/>
      <w:r w:rsidRPr="009172C5">
        <w:rPr>
          <w:rFonts w:eastAsia="Arial"/>
          <w:szCs w:val="22"/>
        </w:rPr>
        <w:t xml:space="preserve">, D., 2011, System </w:t>
      </w:r>
      <w:r w:rsidR="00865A58">
        <w:rPr>
          <w:rFonts w:eastAsia="Arial"/>
          <w:szCs w:val="22"/>
        </w:rPr>
        <w:t>m</w:t>
      </w:r>
      <w:r w:rsidRPr="009172C5">
        <w:rPr>
          <w:rFonts w:eastAsia="Arial"/>
          <w:szCs w:val="22"/>
        </w:rPr>
        <w:t>anuals of BASEMENT,</w:t>
      </w:r>
      <w:r w:rsidR="00BC74D0">
        <w:rPr>
          <w:rFonts w:eastAsia="Arial"/>
          <w:szCs w:val="22"/>
        </w:rPr>
        <w:t xml:space="preserve"> </w:t>
      </w:r>
      <w:r w:rsidR="00865A58">
        <w:rPr>
          <w:rFonts w:eastAsia="Arial"/>
          <w:szCs w:val="22"/>
        </w:rPr>
        <w:t>v</w:t>
      </w:r>
      <w:r w:rsidRPr="009172C5">
        <w:rPr>
          <w:rFonts w:eastAsia="Arial"/>
          <w:szCs w:val="22"/>
        </w:rPr>
        <w:t>ersion 2.1</w:t>
      </w:r>
      <w:r w:rsidR="00865A58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</w:t>
      </w:r>
      <w:ins w:id="128" w:author="Mike Eberle" w:date="2012-07-11T12:45:00Z">
        <w:r w:rsidR="00865A58">
          <w:rPr>
            <w:rFonts w:eastAsia="Arial"/>
            <w:szCs w:val="22"/>
          </w:rPr>
          <w:t xml:space="preserve">Zurich, Switzerland, </w:t>
        </w:r>
      </w:ins>
      <w:ins w:id="129" w:author="Mike Eberle" w:date="2012-07-11T12:46:00Z">
        <w:r w:rsidR="00865A58">
          <w:rPr>
            <w:rFonts w:eastAsia="Arial"/>
            <w:szCs w:val="22"/>
          </w:rPr>
          <w:t xml:space="preserve">ETH Zurich </w:t>
        </w:r>
      </w:ins>
      <w:r w:rsidRPr="009172C5">
        <w:rPr>
          <w:rFonts w:eastAsia="Arial"/>
          <w:szCs w:val="22"/>
        </w:rPr>
        <w:t>Laboratory of Hydraulics, Glaciology and Hydrology (VAW).</w:t>
      </w:r>
      <w:del w:id="130" w:author="Mike Eberle" w:date="2012-07-11T12:46:00Z">
        <w:r w:rsidRPr="009172C5" w:rsidDel="00865A58">
          <w:rPr>
            <w:rFonts w:eastAsia="Arial"/>
            <w:szCs w:val="22"/>
          </w:rPr>
          <w:delText xml:space="preserve"> ETH Zurich.</w:delText>
        </w:r>
      </w:del>
    </w:p>
    <w:p w:rsidR="009172C5" w:rsidRDefault="009172C5"/>
    <w:sectPr w:rsidR="009172C5" w:rsidSect="0033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0" w:author="Mike Eberle" w:date="2012-07-11T13:03:00Z" w:initials="cme">
    <w:p w:rsidR="00C16340" w:rsidRDefault="00C16340">
      <w:pPr>
        <w:pStyle w:val="CommentText"/>
      </w:pPr>
      <w:r>
        <w:rPr>
          <w:rStyle w:val="CommentReference"/>
        </w:rPr>
        <w:annotationRef/>
      </w:r>
      <w:r>
        <w:t>This is the recently prescribed style for a T&amp;M reference.</w:t>
      </w:r>
    </w:p>
  </w:comment>
  <w:comment w:id="23" w:author="Mike Eberle" w:date="2012-07-11T13:03:00Z" w:initials="cme">
    <w:p w:rsidR="000A68E2" w:rsidRDefault="000A68E2">
      <w:pPr>
        <w:pStyle w:val="CommentText"/>
      </w:pPr>
      <w:r>
        <w:rPr>
          <w:rStyle w:val="CommentReference"/>
        </w:rPr>
        <w:annotationRef/>
      </w:r>
      <w:r>
        <w:t>This is the correct number.</w:t>
      </w:r>
    </w:p>
  </w:comment>
  <w:comment w:id="35" w:author="Mike Eberle" w:date="2012-07-11T13:03:00Z" w:initials="cme">
    <w:p w:rsidR="00A166FD" w:rsidRDefault="00A166FD">
      <w:pPr>
        <w:pStyle w:val="CommentText"/>
      </w:pPr>
      <w:r>
        <w:rPr>
          <w:rStyle w:val="CommentReference"/>
        </w:rPr>
        <w:annotationRef/>
      </w:r>
      <w:r>
        <w:t>Not needed. Plenty of conventional ID information.</w:t>
      </w:r>
    </w:p>
  </w:comment>
  <w:comment w:id="41" w:author="Mike Eberle" w:date="2012-07-11T13:03:00Z" w:initials="cme">
    <w:p w:rsidR="00F05D39" w:rsidRDefault="00F05D39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95" w:author="Mike Eberle" w:date="2012-07-11T13:03:00Z" w:initials="cme">
    <w:p w:rsidR="00023926" w:rsidRDefault="00023926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101" w:author="Mike Eberle" w:date="2012-07-11T13:03:00Z" w:initials="cme">
    <w:p w:rsidR="00023926" w:rsidRDefault="00023926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107" w:author="Mike Eberle" w:date="2012-07-11T13:03:00Z" w:initials="cme">
    <w:p w:rsidR="009D4341" w:rsidRDefault="009D4341">
      <w:pPr>
        <w:pStyle w:val="CommentText"/>
      </w:pPr>
      <w:r>
        <w:rPr>
          <w:rStyle w:val="CommentReference"/>
        </w:rPr>
        <w:annotationRef/>
      </w:r>
      <w:r>
        <w:t xml:space="preserve">You’ll need to fill in the number of pages as soon as the layout is completed. </w:t>
      </w:r>
    </w:p>
  </w:comment>
  <w:comment w:id="111" w:author="Mike Eberle" w:date="2012-07-11T13:03:00Z" w:initials="cme">
    <w:p w:rsidR="005F0075" w:rsidRDefault="005F0075" w:rsidP="005F0075">
      <w:pPr>
        <w:pStyle w:val="CommentText"/>
      </w:pPr>
      <w:r>
        <w:rPr>
          <w:rStyle w:val="CommentReference"/>
        </w:rPr>
        <w:annotationRef/>
      </w:r>
      <w:r>
        <w:t>This is the recently prescribed style for a T&amp;M reference.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altName w:val="Univers 57 Condensed"/>
    <w:panose1 w:val="00000000000000000000"/>
    <w:charset w:val="00"/>
    <w:family w:val="modern"/>
    <w:pitch w:val="variable"/>
    <w:sig w:usb0="00000000" w:usb1="00000000" w:usb2="00000000" w:usb3="00000000" w:csb0="00000000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6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5"/>
  </w:num>
  <w:num w:numId="8">
    <w:abstractNumId w:val="18"/>
  </w:num>
  <w:num w:numId="9">
    <w:abstractNumId w:val="7"/>
  </w:num>
  <w:num w:numId="10">
    <w:abstractNumId w:val="28"/>
  </w:num>
  <w:num w:numId="11">
    <w:abstractNumId w:val="21"/>
  </w:num>
  <w:num w:numId="12">
    <w:abstractNumId w:val="8"/>
  </w:num>
  <w:num w:numId="13">
    <w:abstractNumId w:val="16"/>
  </w:num>
  <w:num w:numId="14">
    <w:abstractNumId w:val="14"/>
  </w:num>
  <w:num w:numId="15">
    <w:abstractNumId w:val="12"/>
  </w:num>
  <w:num w:numId="16">
    <w:abstractNumId w:val="29"/>
  </w:num>
  <w:num w:numId="17">
    <w:abstractNumId w:val="13"/>
  </w:num>
  <w:num w:numId="18">
    <w:abstractNumId w:val="24"/>
  </w:num>
  <w:num w:numId="19">
    <w:abstractNumId w:val="17"/>
  </w:num>
  <w:num w:numId="20">
    <w:abstractNumId w:val="9"/>
  </w:num>
  <w:num w:numId="21">
    <w:abstractNumId w:val="27"/>
  </w:num>
  <w:num w:numId="22">
    <w:abstractNumId w:val="6"/>
  </w:num>
  <w:num w:numId="23">
    <w:abstractNumId w:val="22"/>
  </w:num>
  <w:num w:numId="24">
    <w:abstractNumId w:val="20"/>
  </w:num>
  <w:num w:numId="25">
    <w:abstractNumId w:val="23"/>
  </w:num>
  <w:num w:numId="26">
    <w:abstractNumId w:val="25"/>
  </w:num>
  <w:num w:numId="27">
    <w:abstractNumId w:val="11"/>
  </w:num>
  <w:num w:numId="28">
    <w:abstractNumId w:val="19"/>
  </w:num>
  <w:num w:numId="29">
    <w:abstractNumId w:val="26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characterSpacingControl w:val="doNotCompress"/>
  <w:compat/>
  <w:rsids>
    <w:rsidRoot w:val="002D5DA5"/>
    <w:rsid w:val="00023926"/>
    <w:rsid w:val="00051B71"/>
    <w:rsid w:val="000877D1"/>
    <w:rsid w:val="000A68E2"/>
    <w:rsid w:val="00186369"/>
    <w:rsid w:val="00237793"/>
    <w:rsid w:val="00240A70"/>
    <w:rsid w:val="002D5DA5"/>
    <w:rsid w:val="00330EAC"/>
    <w:rsid w:val="003368FE"/>
    <w:rsid w:val="003C05BD"/>
    <w:rsid w:val="004503E0"/>
    <w:rsid w:val="00462CE6"/>
    <w:rsid w:val="004F1E00"/>
    <w:rsid w:val="005E17B4"/>
    <w:rsid w:val="005F0075"/>
    <w:rsid w:val="005F02BC"/>
    <w:rsid w:val="00640800"/>
    <w:rsid w:val="0074246A"/>
    <w:rsid w:val="008102A6"/>
    <w:rsid w:val="00821177"/>
    <w:rsid w:val="00865A58"/>
    <w:rsid w:val="00866D5C"/>
    <w:rsid w:val="008A321C"/>
    <w:rsid w:val="008D03AF"/>
    <w:rsid w:val="009172C5"/>
    <w:rsid w:val="00931A45"/>
    <w:rsid w:val="009473DD"/>
    <w:rsid w:val="0097018B"/>
    <w:rsid w:val="009D4341"/>
    <w:rsid w:val="00A06749"/>
    <w:rsid w:val="00A166FD"/>
    <w:rsid w:val="00AC4692"/>
    <w:rsid w:val="00AE6C39"/>
    <w:rsid w:val="00B8489C"/>
    <w:rsid w:val="00BC74D0"/>
    <w:rsid w:val="00C16340"/>
    <w:rsid w:val="00C213D5"/>
    <w:rsid w:val="00C41871"/>
    <w:rsid w:val="00C46A1C"/>
    <w:rsid w:val="00C679B3"/>
    <w:rsid w:val="00CA609F"/>
    <w:rsid w:val="00CB7D03"/>
    <w:rsid w:val="00CC05A0"/>
    <w:rsid w:val="00D4256E"/>
    <w:rsid w:val="00E81CC0"/>
    <w:rsid w:val="00EE3AA5"/>
    <w:rsid w:val="00F05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header" w:uiPriority="99"/>
    <w:lsdException w:name="index heading" w:uiPriority="99"/>
    <w:lsdException w:name="caption" w:uiPriority="35" w:qFormat="1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qFormat="1"/>
    <w:lsdException w:name="List Number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qFormat="1"/>
    <w:lsdException w:name="List Bullet 3" w:qFormat="1"/>
    <w:lsdException w:name="List Bullet 4" w:uiPriority="99"/>
    <w:lsdException w:name="List Bullet 5" w:uiPriority="99"/>
    <w:lsdException w:name="List Number 2" w:qFormat="1"/>
    <w:lsdException w:name="List Number 3" w:qFormat="1"/>
    <w:lsdException w:name="List Number 4" w:uiPriority="99"/>
    <w:lsdException w:name="List Number 5" w:uiPriority="99"/>
    <w:lsdException w:name="Title" w:semiHidden="0" w:unhideWhenUsed="0" w:qFormat="1"/>
    <w:lsdException w:name="Closing" w:uiPriority="99"/>
    <w:lsdException w:name="Default Paragraph Font" w:uiPriority="1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11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05D39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F05D39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F05D39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F05D39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F05D39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F05D39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F05D39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F05D39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F05D39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F05D3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05D39"/>
  </w:style>
  <w:style w:type="character" w:customStyle="1" w:styleId="Heading1Char">
    <w:name w:val="Heading 1 Char"/>
    <w:basedOn w:val="DefaultParagraphFont"/>
    <w:link w:val="Heading1"/>
    <w:rsid w:val="00F05D39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D5DA5"/>
    <w:rPr>
      <w:rFonts w:ascii="Arial Narrow" w:eastAsia="Times New Roman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DA5"/>
    <w:rPr>
      <w:rFonts w:ascii="Arial Narrow" w:eastAsia="Times New Roman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D5DA5"/>
    <w:rPr>
      <w:rFonts w:ascii="Arial Narrow" w:eastAsia="Times New Roman" w:hAnsi="Arial Narrow" w:cs="Times New Roman"/>
      <w:bCs/>
    </w:rPr>
  </w:style>
  <w:style w:type="character" w:customStyle="1" w:styleId="Heading5Char">
    <w:name w:val="Heading 5 Char"/>
    <w:basedOn w:val="DefaultParagraphFont"/>
    <w:link w:val="Heading5"/>
    <w:rsid w:val="002D5DA5"/>
    <w:rPr>
      <w:rFonts w:ascii="Arial Narrow" w:eastAsia="Times New Roman" w:hAnsi="Arial Narrow" w:cs="Times New Roman"/>
      <w:bCs/>
      <w:i/>
      <w:iCs/>
      <w:spacing w:val="30"/>
    </w:rPr>
  </w:style>
  <w:style w:type="character" w:customStyle="1" w:styleId="Heading6Char">
    <w:name w:val="Heading 6 Char"/>
    <w:basedOn w:val="DefaultParagraphFont"/>
    <w:link w:val="Heading6"/>
    <w:semiHidden/>
    <w:rsid w:val="002D5D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2D5D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D5D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D5DA5"/>
    <w:rPr>
      <w:rFonts w:ascii="Arial Narrow" w:eastAsia="Times New Roman" w:hAnsi="Arial Narrow" w:cs="Arial"/>
    </w:rPr>
  </w:style>
  <w:style w:type="paragraph" w:styleId="BodyText">
    <w:name w:val="Body Text"/>
    <w:basedOn w:val="Normal"/>
    <w:link w:val="BodyTextChar"/>
    <w:qFormat/>
    <w:rsid w:val="00F05D39"/>
    <w:pPr>
      <w:spacing w:line="480" w:lineRule="auto"/>
      <w:ind w:firstLine="7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F05D39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Authors"/>
    <w:link w:val="TitleChar"/>
    <w:qFormat/>
    <w:rsid w:val="00F05D39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2D5DA5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F05D39"/>
    <w:pPr>
      <w:spacing w:before="480" w:after="480" w:line="48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BodyNoIndent">
    <w:name w:val="BodyNoIndent"/>
    <w:basedOn w:val="BodyText"/>
    <w:qFormat/>
    <w:rsid w:val="00F05D39"/>
    <w:pPr>
      <w:ind w:firstLine="0"/>
    </w:pPr>
  </w:style>
  <w:style w:type="paragraph" w:customStyle="1" w:styleId="SecondaryIdentification">
    <w:name w:val="SecondaryIdentification"/>
    <w:basedOn w:val="Normal"/>
    <w:qFormat/>
    <w:rsid w:val="00F05D39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F05D39"/>
  </w:style>
  <w:style w:type="paragraph" w:customStyle="1" w:styleId="useNote">
    <w:name w:val="useNote"/>
    <w:basedOn w:val="ListBullet"/>
    <w:semiHidden/>
    <w:rsid w:val="00F05D39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F05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5D39"/>
    <w:rPr>
      <w:rFonts w:ascii="Tahoma" w:eastAsia="Times New Roman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F05D39"/>
    <w:pPr>
      <w:numPr>
        <w:numId w:val="8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F05D39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F05D39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F05D39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F05D39"/>
    <w:pPr>
      <w:spacing w:line="220" w:lineRule="exact"/>
      <w:jc w:val="center"/>
    </w:pPr>
    <w:rPr>
      <w:rFonts w:ascii="Arial Narrow" w:eastAsiaTheme="minorHAnsi" w:hAnsi="Arial Narrow" w:cstheme="minorBidi"/>
      <w:sz w:val="22"/>
      <w:szCs w:val="18"/>
    </w:rPr>
  </w:style>
  <w:style w:type="paragraph" w:customStyle="1" w:styleId="SectionHeading">
    <w:name w:val="SectionHeading"/>
    <w:basedOn w:val="Normal"/>
    <w:qFormat/>
    <w:rsid w:val="00F05D39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F05D39"/>
    <w:pPr>
      <w:ind w:left="720" w:hanging="720"/>
    </w:pPr>
  </w:style>
  <w:style w:type="paragraph" w:styleId="TOC1">
    <w:name w:val="toc 1"/>
    <w:basedOn w:val="Normal"/>
    <w:next w:val="Normal"/>
    <w:autoRedefine/>
    <w:rsid w:val="00F05D39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F05D39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F05D39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F05D39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F05D39"/>
    <w:pPr>
      <w:numPr>
        <w:numId w:val="1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F05D39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TableofFigures">
    <w:name w:val="table of figures"/>
    <w:semiHidden/>
    <w:rsid w:val="00F05D39"/>
    <w:pPr>
      <w:spacing w:after="0" w:line="480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BOTPOffice">
    <w:name w:val="BOTPOffice"/>
    <w:basedOn w:val="Normal"/>
    <w:semiHidden/>
    <w:rsid w:val="00F05D39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F05D39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F05D39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F05D39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semiHidden/>
    <w:rsid w:val="00F05D39"/>
    <w:rPr>
      <w:rFonts w:ascii="Arial Narrow" w:eastAsia="Times New Roman" w:hAnsi="Arial Narrow" w:cs="Times New Roman"/>
      <w:sz w:val="18"/>
      <w:szCs w:val="18"/>
    </w:rPr>
  </w:style>
  <w:style w:type="paragraph" w:customStyle="1" w:styleId="BOTPNotes2">
    <w:name w:val="BOTPNotes2"/>
    <w:basedOn w:val="BOTPNotes"/>
    <w:semiHidden/>
    <w:rsid w:val="00F05D39"/>
    <w:pPr>
      <w:spacing w:before="480"/>
    </w:pPr>
  </w:style>
  <w:style w:type="paragraph" w:styleId="Footer">
    <w:name w:val="footer"/>
    <w:basedOn w:val="Normal"/>
    <w:link w:val="FooterChar"/>
    <w:semiHidden/>
    <w:rsid w:val="00F05D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F05D39"/>
    <w:rPr>
      <w:i/>
      <w:color w:val="auto"/>
      <w:u w:val="none"/>
    </w:rPr>
  </w:style>
  <w:style w:type="paragraph" w:styleId="ListNumber">
    <w:name w:val="List Number"/>
    <w:basedOn w:val="Normal"/>
    <w:qFormat/>
    <w:rsid w:val="00F05D39"/>
    <w:pPr>
      <w:numPr>
        <w:numId w:val="28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F05D39"/>
    <w:pPr>
      <w:numPr>
        <w:numId w:val="29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F05D39"/>
    <w:pPr>
      <w:numPr>
        <w:numId w:val="30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semiHidden/>
    <w:rsid w:val="00F05D39"/>
  </w:style>
  <w:style w:type="character" w:customStyle="1" w:styleId="CommentTextChar">
    <w:name w:val="Comment Text Char"/>
    <w:basedOn w:val="DefaultParagraphFont"/>
    <w:link w:val="CommentText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05D39"/>
  </w:style>
  <w:style w:type="paragraph" w:styleId="Signature">
    <w:name w:val="Signature"/>
    <w:basedOn w:val="Normal"/>
    <w:link w:val="SignatureChar"/>
    <w:semiHidden/>
    <w:rsid w:val="00F05D39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table" w:styleId="Table3Deffects1">
    <w:name w:val="Table 3D effect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F05D39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F05D39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F05D39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F05D39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F05D39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F05D39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F05D39"/>
    <w:rPr>
      <w:vertAlign w:val="subscript"/>
    </w:rPr>
  </w:style>
  <w:style w:type="character" w:customStyle="1" w:styleId="Superscript">
    <w:name w:val="Superscript"/>
    <w:basedOn w:val="DefaultParagraphFont"/>
    <w:qFormat/>
    <w:rsid w:val="00F05D39"/>
    <w:rPr>
      <w:vertAlign w:val="superscript"/>
    </w:rPr>
  </w:style>
  <w:style w:type="paragraph" w:customStyle="1" w:styleId="Series">
    <w:name w:val="Series"/>
    <w:semiHidden/>
    <w:rsid w:val="00F05D39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F05D39"/>
    <w:pPr>
      <w:spacing w:after="0" w:line="240" w:lineRule="auto"/>
    </w:pPr>
    <w:rPr>
      <w:rFonts w:ascii="Arial Narrow" w:eastAsia="Times New Roman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F05D39"/>
    <w:pPr>
      <w:ind w:firstLine="0"/>
    </w:pPr>
  </w:style>
  <w:style w:type="character" w:customStyle="1" w:styleId="GlossaryTerm">
    <w:name w:val="GlossaryTerm"/>
    <w:basedOn w:val="DefaultParagraphFont"/>
    <w:qFormat/>
    <w:rsid w:val="00F05D39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F05D39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F05D39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F05D39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F05D39"/>
  </w:style>
  <w:style w:type="paragraph" w:customStyle="1" w:styleId="ConvFactorBody">
    <w:name w:val="ConvFactorBody"/>
    <w:basedOn w:val="Normal"/>
    <w:semiHidden/>
    <w:rsid w:val="00F05D39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F05D39"/>
    <w:pPr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F05D39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F05D39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F05D39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F05D39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05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5DA5"/>
    <w:rPr>
      <w:b/>
      <w:bCs/>
    </w:rPr>
  </w:style>
  <w:style w:type="paragraph" w:customStyle="1" w:styleId="TOCHeading2">
    <w:name w:val="TOCHeading2"/>
    <w:basedOn w:val="TOCHeading1"/>
    <w:qFormat/>
    <w:rsid w:val="00F05D39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F05D39"/>
    <w:pPr>
      <w:tabs>
        <w:tab w:val="center" w:pos="4680"/>
        <w:tab w:val="right" w:pos="10080"/>
      </w:tabs>
      <w:spacing w:before="120" w:after="120"/>
      <w:ind w:firstLine="0"/>
    </w:pPr>
  </w:style>
  <w:style w:type="paragraph" w:customStyle="1" w:styleId="EquationWhere">
    <w:name w:val="EquationWhere"/>
    <w:qFormat/>
    <w:rsid w:val="00F05D39"/>
    <w:pPr>
      <w:tabs>
        <w:tab w:val="right" w:pos="1080"/>
        <w:tab w:val="left" w:pos="180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quationWhere2">
    <w:name w:val="EquationWhere2"/>
    <w:basedOn w:val="EquationWhere"/>
    <w:qFormat/>
    <w:rsid w:val="00F05D39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F05D39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F05D39"/>
  </w:style>
  <w:style w:type="character" w:customStyle="1" w:styleId="SubEmphasisUC">
    <w:name w:val="SubEmphasisUC"/>
    <w:basedOn w:val="EmphasisUC"/>
    <w:uiPriority w:val="1"/>
    <w:qFormat/>
    <w:rsid w:val="00F05D39"/>
    <w:rPr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05D39"/>
    <w:rPr>
      <w:i w:val="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166F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olumbus%20PSC\Report%20templates\MSWord_v_3_5\Manuscript%20template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280</TotalTime>
  <Pages>10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Eberle</dc:creator>
  <cp:lastModifiedBy>Mike Eberle</cp:lastModifiedBy>
  <cp:revision>30</cp:revision>
  <cp:lastPrinted>2012-07-11T17:07:00Z</cp:lastPrinted>
  <dcterms:created xsi:type="dcterms:W3CDTF">2012-07-11T11:45:00Z</dcterms:created>
  <dcterms:modified xsi:type="dcterms:W3CDTF">2012-07-11T17:33:00Z</dcterms:modified>
</cp:coreProperties>
</file>